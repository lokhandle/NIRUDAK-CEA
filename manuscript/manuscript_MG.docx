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AEDC" w14:textId="34BABA65" w:rsidR="00EE3D70" w:rsidRPr="00630A16" w:rsidRDefault="00EE3D70" w:rsidP="00EE3D70">
      <w:pPr>
        <w:jc w:val="center"/>
        <w:rPr>
          <w:b/>
          <w:u w:val="single"/>
        </w:rPr>
      </w:pPr>
      <w:r w:rsidRPr="00630A16">
        <w:rPr>
          <w:b/>
          <w:u w:val="single"/>
        </w:rPr>
        <w:t>Title:</w:t>
      </w:r>
      <w:r w:rsidR="00710148">
        <w:rPr>
          <w:b/>
          <w:u w:val="single"/>
        </w:rPr>
        <w:t xml:space="preserve"> Cost-effectiveness analysis of </w:t>
      </w:r>
      <w:r w:rsidR="00986215">
        <w:rPr>
          <w:b/>
          <w:u w:val="single"/>
        </w:rPr>
        <w:t xml:space="preserve">the NIRUDAK </w:t>
      </w:r>
      <w:r w:rsidR="00710148">
        <w:rPr>
          <w:b/>
          <w:u w:val="single"/>
        </w:rPr>
        <w:t>clinical diagnostic model for dehydration severity in patients over five years</w:t>
      </w:r>
    </w:p>
    <w:p w14:paraId="14C3E786" w14:textId="77777777" w:rsidR="00A75920" w:rsidRDefault="00A75920" w:rsidP="00A75920">
      <w:pPr>
        <w:rPr>
          <w:bCs/>
        </w:rPr>
      </w:pPr>
    </w:p>
    <w:p w14:paraId="5D91B422" w14:textId="3A95AB10" w:rsidR="00A75920" w:rsidRPr="00A75920" w:rsidRDefault="00A75920" w:rsidP="00A75920">
      <w:pPr>
        <w:rPr>
          <w:b/>
          <w:u w:val="single"/>
        </w:rPr>
      </w:pPr>
      <w:r w:rsidRPr="00A75920">
        <w:rPr>
          <w:b/>
          <w:u w:val="single"/>
        </w:rPr>
        <w:t xml:space="preserve">Authors: </w:t>
      </w:r>
    </w:p>
    <w:p w14:paraId="39B86075" w14:textId="77777777" w:rsidR="00A75920" w:rsidRPr="00A75920" w:rsidRDefault="00A75920" w:rsidP="00A75920">
      <w:pPr>
        <w:rPr>
          <w:bCs/>
        </w:rPr>
      </w:pPr>
      <w:r w:rsidRPr="00A75920">
        <w:rPr>
          <w:bCs/>
        </w:rPr>
        <w:t> </w:t>
      </w:r>
    </w:p>
    <w:p w14:paraId="715935C1" w14:textId="77777777" w:rsidR="00A75920" w:rsidRPr="00A75920" w:rsidRDefault="00A75920" w:rsidP="00A75920">
      <w:pPr>
        <w:rPr>
          <w:bCs/>
        </w:rPr>
      </w:pPr>
      <w:r w:rsidRPr="00A75920">
        <w:rPr>
          <w:bCs/>
        </w:rPr>
        <w:t> </w:t>
      </w:r>
    </w:p>
    <w:p w14:paraId="0670115F" w14:textId="1AD0652C" w:rsidR="00A75920" w:rsidRPr="00A75920" w:rsidRDefault="00A75920" w:rsidP="00A75920">
      <w:pPr>
        <w:rPr>
          <w:b/>
          <w:u w:val="single"/>
        </w:rPr>
      </w:pPr>
      <w:r w:rsidRPr="00A75920">
        <w:rPr>
          <w:b/>
          <w:u w:val="single"/>
        </w:rPr>
        <w:t xml:space="preserve">Affiliations: </w:t>
      </w:r>
    </w:p>
    <w:p w14:paraId="14571E57" w14:textId="77777777" w:rsidR="00A75920" w:rsidRPr="00A75920" w:rsidRDefault="00A75920" w:rsidP="00A75920">
      <w:pPr>
        <w:rPr>
          <w:bCs/>
        </w:rPr>
      </w:pPr>
      <w:r w:rsidRPr="00A75920">
        <w:rPr>
          <w:bCs/>
        </w:rPr>
        <w:t> </w:t>
      </w:r>
    </w:p>
    <w:p w14:paraId="6D33A540" w14:textId="47C61317" w:rsidR="00A75920" w:rsidRPr="00A75920" w:rsidRDefault="00A75920" w:rsidP="00A75920">
      <w:pPr>
        <w:rPr>
          <w:b/>
          <w:u w:val="single"/>
        </w:rPr>
      </w:pPr>
      <w:r w:rsidRPr="00A75920">
        <w:rPr>
          <w:b/>
          <w:u w:val="single"/>
        </w:rPr>
        <w:t xml:space="preserve">Correspondence: </w:t>
      </w:r>
    </w:p>
    <w:p w14:paraId="71578A8C" w14:textId="77777777" w:rsidR="00A75920" w:rsidRPr="00A75920" w:rsidRDefault="00A75920" w:rsidP="00A75920">
      <w:pPr>
        <w:rPr>
          <w:bCs/>
        </w:rPr>
      </w:pPr>
      <w:r w:rsidRPr="00A75920">
        <w:rPr>
          <w:bCs/>
        </w:rPr>
        <w:t> </w:t>
      </w:r>
    </w:p>
    <w:p w14:paraId="158EC8D7" w14:textId="59AA8C83" w:rsidR="00A75920" w:rsidRPr="00A75920" w:rsidRDefault="00A75920" w:rsidP="00A75920">
      <w:pPr>
        <w:rPr>
          <w:bCs/>
        </w:rPr>
      </w:pPr>
      <w:r w:rsidRPr="00E47468">
        <w:rPr>
          <w:b/>
          <w:u w:val="single"/>
        </w:rPr>
        <w:t>Key words:</w:t>
      </w:r>
      <w:r w:rsidRPr="00A75920">
        <w:rPr>
          <w:bCs/>
        </w:rPr>
        <w:t xml:space="preserve"> cost-effectiveness, </w:t>
      </w:r>
      <w:r w:rsidR="00E47468">
        <w:rPr>
          <w:bCs/>
        </w:rPr>
        <w:t>fluid resuscitation</w:t>
      </w:r>
      <w:ins w:id="0" w:author="Monique Gainey" w:date="2023-10-07T00:20:00Z">
        <w:r w:rsidR="00065F08">
          <w:rPr>
            <w:bCs/>
          </w:rPr>
          <w:t>, clinical diagnostic model</w:t>
        </w:r>
      </w:ins>
    </w:p>
    <w:p w14:paraId="345BA9D4" w14:textId="77777777" w:rsidR="00A75920" w:rsidRPr="00A75920" w:rsidRDefault="00A75920" w:rsidP="00A75920">
      <w:pPr>
        <w:rPr>
          <w:bCs/>
        </w:rPr>
      </w:pPr>
      <w:r w:rsidRPr="00A75920">
        <w:rPr>
          <w:bCs/>
        </w:rPr>
        <w:t> </w:t>
      </w:r>
    </w:p>
    <w:p w14:paraId="3B8EF159" w14:textId="77777777" w:rsidR="00A75920" w:rsidRPr="00A75920" w:rsidRDefault="00A75920" w:rsidP="00A75920">
      <w:pPr>
        <w:rPr>
          <w:bCs/>
        </w:rPr>
      </w:pPr>
      <w:r w:rsidRPr="00E47468">
        <w:rPr>
          <w:b/>
          <w:u w:val="single"/>
        </w:rPr>
        <w:t>Meetings:</w:t>
      </w:r>
      <w:r w:rsidRPr="00A75920">
        <w:rPr>
          <w:bCs/>
        </w:rPr>
        <w:t xml:space="preserve"> Preliminary results from this work were presented at the 21st International Conference on Emergency Medicine and the American Society for Tropical Medicine and Health 2022 Annual Meeting scientific conferences.</w:t>
      </w:r>
    </w:p>
    <w:p w14:paraId="75CDBA2C" w14:textId="77777777" w:rsidR="00A75920" w:rsidRPr="00A75920" w:rsidRDefault="00A75920" w:rsidP="00A75920">
      <w:pPr>
        <w:rPr>
          <w:bCs/>
        </w:rPr>
      </w:pPr>
      <w:r w:rsidRPr="00A75920">
        <w:rPr>
          <w:bCs/>
        </w:rPr>
        <w:t> </w:t>
      </w:r>
    </w:p>
    <w:p w14:paraId="706C17D4" w14:textId="77777777" w:rsidR="00A75920" w:rsidRPr="00E47468" w:rsidRDefault="00A75920" w:rsidP="00A75920">
      <w:pPr>
        <w:rPr>
          <w:b/>
          <w:u w:val="single"/>
        </w:rPr>
      </w:pPr>
      <w:r w:rsidRPr="00E47468">
        <w:rPr>
          <w:b/>
          <w:u w:val="single"/>
        </w:rPr>
        <w:t>DECLARATIONS</w:t>
      </w:r>
    </w:p>
    <w:p w14:paraId="7DDB04CA" w14:textId="77777777" w:rsidR="00A75920" w:rsidRPr="00A75920" w:rsidRDefault="00A75920" w:rsidP="00A75920">
      <w:pPr>
        <w:rPr>
          <w:bCs/>
        </w:rPr>
      </w:pPr>
      <w:r w:rsidRPr="00A75920">
        <w:rPr>
          <w:bCs/>
        </w:rPr>
        <w:t> </w:t>
      </w:r>
    </w:p>
    <w:p w14:paraId="5653C56C" w14:textId="393E21F8" w:rsidR="00A75920" w:rsidRPr="00A75920" w:rsidRDefault="00A75920" w:rsidP="00A75920">
      <w:pPr>
        <w:rPr>
          <w:bCs/>
        </w:rPr>
      </w:pPr>
      <w:r w:rsidRPr="00E47468">
        <w:rPr>
          <w:b/>
          <w:u w:val="single"/>
        </w:rPr>
        <w:t>Funding:</w:t>
      </w:r>
      <w:r w:rsidRPr="00A75920">
        <w:rPr>
          <w:bCs/>
        </w:rPr>
        <w:t xml:space="preserve"> Funding for data collection was provided through grants from the </w:t>
      </w:r>
      <w:ins w:id="1" w:author="Monique Gainey" w:date="2023-10-07T00:18:00Z">
        <w:r w:rsidR="00065F08">
          <w:rPr>
            <w:bCs/>
          </w:rPr>
          <w:t>US National Institu</w:t>
        </w:r>
      </w:ins>
      <w:ins w:id="2" w:author="Monique Gainey" w:date="2023-10-07T00:19:00Z">
        <w:r w:rsidR="00065F08">
          <w:rPr>
            <w:bCs/>
          </w:rPr>
          <w:t>t</w:t>
        </w:r>
      </w:ins>
      <w:ins w:id="3" w:author="Monique Gainey" w:date="2023-10-07T00:18:00Z">
        <w:r w:rsidR="00065F08">
          <w:rPr>
            <w:bCs/>
          </w:rPr>
          <w:t xml:space="preserve">es </w:t>
        </w:r>
      </w:ins>
      <w:ins w:id="4" w:author="Monique Gainey" w:date="2023-10-07T00:19:00Z">
        <w:r w:rsidR="00065F08">
          <w:rPr>
            <w:bCs/>
          </w:rPr>
          <w:t>of Health (NIH) National Institute for Diabetes and Diarrheal and Kidney Diseases (NIDDK) (Federal Identifier: DK116163)</w:t>
        </w:r>
      </w:ins>
      <w:ins w:id="5" w:author="Monique Gainey" w:date="2023-10-07T00:18:00Z">
        <w:r w:rsidR="00065F08" w:rsidRPr="00A75920">
          <w:rPr>
            <w:bCs/>
          </w:rPr>
          <w:t xml:space="preserve">. </w:t>
        </w:r>
      </w:ins>
      <w:r w:rsidRPr="00A75920">
        <w:rPr>
          <w:bCs/>
        </w:rPr>
        <w:t xml:space="preserve">The funders had no role in the study design, data collection or reporting processes.   </w:t>
      </w:r>
    </w:p>
    <w:p w14:paraId="66C9ACCE" w14:textId="77777777" w:rsidR="00A75920" w:rsidRPr="00A75920" w:rsidRDefault="00A75920" w:rsidP="00A75920">
      <w:pPr>
        <w:rPr>
          <w:bCs/>
        </w:rPr>
      </w:pPr>
      <w:r w:rsidRPr="00A75920">
        <w:rPr>
          <w:bCs/>
        </w:rPr>
        <w:t> </w:t>
      </w:r>
    </w:p>
    <w:p w14:paraId="61F73C3E" w14:textId="3C149C68" w:rsidR="00A75920" w:rsidRPr="00A75920" w:rsidRDefault="00A75920" w:rsidP="00A75920">
      <w:pPr>
        <w:rPr>
          <w:bCs/>
        </w:rPr>
      </w:pPr>
      <w:r w:rsidRPr="00E47468">
        <w:rPr>
          <w:b/>
          <w:u w:val="single"/>
        </w:rPr>
        <w:t>Conflict of Interest:</w:t>
      </w:r>
      <w:r w:rsidRPr="00A75920">
        <w:rPr>
          <w:bCs/>
        </w:rPr>
        <w:t xml:space="preserve"> The authors have no conflicts of interest. The content of this manuscript is solely the responsibility of the authors and does not necessarily represent the views of </w:t>
      </w:r>
      <w:ins w:id="6" w:author="Monique Gainey" w:date="2023-10-07T00:21:00Z">
        <w:r w:rsidR="00065F08">
          <w:rPr>
            <w:bCs/>
          </w:rPr>
          <w:t>the funders,</w:t>
        </w:r>
      </w:ins>
      <w:r w:rsidRPr="00A75920">
        <w:rPr>
          <w:bCs/>
        </w:rPr>
        <w:t xml:space="preserve"> any governmental bodies</w:t>
      </w:r>
      <w:ins w:id="7" w:author="Monique Gainey" w:date="2023-10-07T00:21:00Z">
        <w:r w:rsidR="00065F08">
          <w:rPr>
            <w:bCs/>
          </w:rPr>
          <w:t>,</w:t>
        </w:r>
      </w:ins>
      <w:r w:rsidRPr="00A75920">
        <w:rPr>
          <w:bCs/>
        </w:rPr>
        <w:t xml:space="preserve"> or academic organizations.</w:t>
      </w:r>
    </w:p>
    <w:p w14:paraId="6EF3D38D" w14:textId="77777777" w:rsidR="00CB1CB9" w:rsidRDefault="00CB1CB9" w:rsidP="00A75920">
      <w:pPr>
        <w:rPr>
          <w:ins w:id="8" w:author="Monique Gainey" w:date="2023-10-07T00:21:00Z"/>
          <w:bCs/>
        </w:rPr>
      </w:pPr>
    </w:p>
    <w:p w14:paraId="64CEF575" w14:textId="6C066BF8" w:rsidR="00A75920" w:rsidRPr="00A75920" w:rsidRDefault="00CB1CB9" w:rsidP="00A75920">
      <w:pPr>
        <w:rPr>
          <w:bCs/>
        </w:rPr>
      </w:pPr>
      <w:ins w:id="9" w:author="Monique Gainey" w:date="2023-10-07T00:21:00Z">
        <w:r w:rsidRPr="00CB1CB9">
          <w:rPr>
            <w:b/>
          </w:rPr>
          <w:t>Data Sharing:</w:t>
        </w:r>
        <w:r>
          <w:rPr>
            <w:bCs/>
          </w:rPr>
          <w:t xml:space="preserve"> The dei</w:t>
        </w:r>
      </w:ins>
      <w:ins w:id="10" w:author="Monique Gainey" w:date="2023-10-07T00:22:00Z">
        <w:r>
          <w:rPr>
            <w:bCs/>
          </w:rPr>
          <w:t>dentified datasets</w:t>
        </w:r>
      </w:ins>
      <w:ins w:id="11" w:author="Monique Gainey" w:date="2023-10-07T00:24:00Z">
        <w:r w:rsidR="00E97FEA">
          <w:rPr>
            <w:bCs/>
          </w:rPr>
          <w:t xml:space="preserve"> for the </w:t>
        </w:r>
        <w:r w:rsidR="000670AA">
          <w:rPr>
            <w:bCs/>
          </w:rPr>
          <w:t>NIRUDAK</w:t>
        </w:r>
        <w:r w:rsidR="00E97FEA">
          <w:rPr>
            <w:bCs/>
          </w:rPr>
          <w:t xml:space="preserve"> study</w:t>
        </w:r>
      </w:ins>
      <w:ins w:id="12" w:author="Monique Gainey" w:date="2023-10-07T00:22:00Z">
        <w:r>
          <w:rPr>
            <w:bCs/>
          </w:rPr>
          <w:t xml:space="preserve"> are freely available with no restrictions via Open Science Framework and can be accessed at https://osf.io/pncms/.</w:t>
        </w:r>
      </w:ins>
    </w:p>
    <w:p w14:paraId="0366B413" w14:textId="77777777" w:rsidR="00A75920" w:rsidRPr="00A75920" w:rsidRDefault="00A75920" w:rsidP="00A75920">
      <w:pPr>
        <w:rPr>
          <w:bCs/>
        </w:rPr>
      </w:pPr>
    </w:p>
    <w:p w14:paraId="0D08F679" w14:textId="77777777" w:rsidR="00A75920" w:rsidRDefault="00A75920">
      <w:pPr>
        <w:rPr>
          <w:bCs/>
        </w:rPr>
      </w:pPr>
      <w:r>
        <w:rPr>
          <w:bCs/>
        </w:rPr>
        <w:br w:type="page"/>
      </w:r>
    </w:p>
    <w:p w14:paraId="0A977953" w14:textId="6F141E48" w:rsidR="00A75920" w:rsidRPr="00A75920" w:rsidRDefault="00A75920" w:rsidP="00A75920">
      <w:pPr>
        <w:rPr>
          <w:b/>
          <w:u w:val="single"/>
        </w:rPr>
      </w:pPr>
      <w:r w:rsidRPr="00A75920">
        <w:rPr>
          <w:b/>
          <w:u w:val="single"/>
        </w:rPr>
        <w:lastRenderedPageBreak/>
        <w:t>Abstract</w:t>
      </w:r>
    </w:p>
    <w:p w14:paraId="70162729" w14:textId="77777777" w:rsidR="00A75920" w:rsidRPr="00A75920" w:rsidRDefault="00A75920" w:rsidP="00A75920">
      <w:pPr>
        <w:rPr>
          <w:bCs/>
        </w:rPr>
      </w:pPr>
      <w:r w:rsidRPr="00A75920">
        <w:rPr>
          <w:bCs/>
        </w:rPr>
        <w:t> </w:t>
      </w:r>
    </w:p>
    <w:p w14:paraId="1CE95113" w14:textId="1D0B3112" w:rsidR="00A75920" w:rsidRPr="00B01390" w:rsidRDefault="00A75920" w:rsidP="00A75920">
      <w:pPr>
        <w:rPr>
          <w:bCs/>
        </w:rPr>
      </w:pPr>
      <w:r w:rsidRPr="00A75920">
        <w:rPr>
          <w:b/>
          <w:u w:val="single"/>
        </w:rPr>
        <w:t>Objective:</w:t>
      </w:r>
      <w:r w:rsidR="00B01390">
        <w:rPr>
          <w:bCs/>
        </w:rPr>
        <w:t xml:space="preserve"> To compare the cost-effectiveness of the World Health Organization algorithm and the NIRUDAK model for treatment of severe dehydration due to diarrhea in patient over five years of age.  </w:t>
      </w:r>
    </w:p>
    <w:p w14:paraId="3DD7FF13" w14:textId="77777777" w:rsidR="00A75920" w:rsidRPr="00A75920" w:rsidRDefault="00A75920" w:rsidP="00A75920">
      <w:pPr>
        <w:rPr>
          <w:bCs/>
        </w:rPr>
      </w:pPr>
      <w:r w:rsidRPr="00A75920">
        <w:rPr>
          <w:bCs/>
        </w:rPr>
        <w:t> </w:t>
      </w:r>
    </w:p>
    <w:p w14:paraId="22614615" w14:textId="77777777" w:rsidR="00A75920" w:rsidRPr="00A75920" w:rsidRDefault="00A75920" w:rsidP="00A75920">
      <w:pPr>
        <w:rPr>
          <w:b/>
          <w:u w:val="single"/>
        </w:rPr>
      </w:pPr>
      <w:r w:rsidRPr="00A75920">
        <w:rPr>
          <w:b/>
          <w:u w:val="single"/>
        </w:rPr>
        <w:t xml:space="preserve">Methods: </w:t>
      </w:r>
    </w:p>
    <w:p w14:paraId="08CA66BA" w14:textId="77777777" w:rsidR="00A75920" w:rsidRPr="00A75920" w:rsidRDefault="00A75920" w:rsidP="00A75920">
      <w:pPr>
        <w:rPr>
          <w:bCs/>
        </w:rPr>
      </w:pPr>
      <w:r w:rsidRPr="00A75920">
        <w:rPr>
          <w:bCs/>
        </w:rPr>
        <w:t> </w:t>
      </w:r>
    </w:p>
    <w:p w14:paraId="57D3B1E7" w14:textId="77777777" w:rsidR="00A75920" w:rsidRPr="00A75920" w:rsidRDefault="00A75920" w:rsidP="00A75920">
      <w:pPr>
        <w:rPr>
          <w:b/>
          <w:u w:val="single"/>
        </w:rPr>
      </w:pPr>
      <w:r w:rsidRPr="00A75920">
        <w:rPr>
          <w:b/>
          <w:u w:val="single"/>
        </w:rPr>
        <w:t xml:space="preserve">Results: </w:t>
      </w:r>
    </w:p>
    <w:p w14:paraId="6F5CDDEE" w14:textId="77777777" w:rsidR="00A75920" w:rsidRPr="00A75920" w:rsidRDefault="00A75920" w:rsidP="00A75920">
      <w:pPr>
        <w:rPr>
          <w:bCs/>
        </w:rPr>
      </w:pPr>
      <w:r w:rsidRPr="00A75920">
        <w:rPr>
          <w:bCs/>
        </w:rPr>
        <w:t> </w:t>
      </w:r>
    </w:p>
    <w:p w14:paraId="635E808A" w14:textId="17C6BC87" w:rsidR="00EE3D70" w:rsidRPr="00A75920" w:rsidRDefault="00A75920" w:rsidP="00A75920">
      <w:pPr>
        <w:rPr>
          <w:bCs/>
        </w:rPr>
      </w:pPr>
      <w:r w:rsidRPr="00A75920">
        <w:rPr>
          <w:b/>
          <w:u w:val="single"/>
        </w:rPr>
        <w:t>Conclusions:</w:t>
      </w:r>
      <w:r>
        <w:rPr>
          <w:bCs/>
        </w:rPr>
        <w:t xml:space="preserve"> </w:t>
      </w:r>
    </w:p>
    <w:p w14:paraId="797855C1" w14:textId="77777777" w:rsidR="003A3414" w:rsidRDefault="003A3414" w:rsidP="00EE3D70">
      <w:pPr>
        <w:rPr>
          <w:bCs/>
        </w:rPr>
      </w:pPr>
    </w:p>
    <w:p w14:paraId="6571F17A" w14:textId="34AC1659" w:rsidR="00EE3D70" w:rsidRPr="0075356E" w:rsidRDefault="00EE3D70" w:rsidP="0031195B">
      <w:pPr>
        <w:spacing w:line="276" w:lineRule="auto"/>
      </w:pPr>
      <w:r w:rsidRPr="00D73149">
        <w:rPr>
          <w:b/>
          <w:u w:val="single"/>
        </w:rPr>
        <w:br w:type="page"/>
      </w:r>
      <w:commentRangeStart w:id="13"/>
      <w:r w:rsidRPr="00D73149">
        <w:rPr>
          <w:b/>
          <w:u w:val="single"/>
        </w:rPr>
        <w:lastRenderedPageBreak/>
        <w:t>Introduction</w:t>
      </w:r>
      <w:commentRangeEnd w:id="13"/>
      <w:r w:rsidR="007A46A2">
        <w:rPr>
          <w:rStyle w:val="CommentReference"/>
        </w:rPr>
        <w:commentReference w:id="13"/>
      </w:r>
    </w:p>
    <w:p w14:paraId="0EEDEB2E" w14:textId="03DACDAF" w:rsidR="0075356E" w:rsidRDefault="0075356E" w:rsidP="000019F8">
      <w:pPr>
        <w:autoSpaceDE w:val="0"/>
        <w:autoSpaceDN w:val="0"/>
        <w:adjustRightInd w:val="0"/>
        <w:ind w:firstLine="720"/>
        <w:rPr>
          <w:ins w:id="14" w:author="Monique Gainey" w:date="2023-10-07T01:46:00Z"/>
          <w:rFonts w:eastAsiaTheme="minorHAnsi"/>
          <w:lang w:eastAsia="en-US"/>
        </w:rPr>
      </w:pPr>
      <w:r w:rsidRPr="000019F8">
        <w:rPr>
          <w:color w:val="000000"/>
        </w:rPr>
        <w:t>Accounting for over 6.5 billion cases and 1.4 million deaths in 2019, diarrheal diseases are a major cause of morbidity and mortality and exert a heavy burden on health care systems worldwide</w:t>
      </w:r>
      <w:r w:rsidR="00324FE1" w:rsidRPr="000019F8">
        <w:rPr>
          <w:color w:val="000000"/>
        </w:rPr>
        <w:t xml:space="preserve"> </w:t>
      </w:r>
      <w:r w:rsidR="00324FE1" w:rsidRPr="000019F8">
        <w:rPr>
          <w:color w:val="000000"/>
        </w:rPr>
        <w:fldChar w:fldCharType="begin"/>
      </w:r>
      <w:r w:rsidR="00324FE1" w:rsidRPr="000019F8">
        <w:rPr>
          <w:color w:val="000000"/>
        </w:rPr>
        <w:instrText xml:space="preserve"> ADDIN ZOTERO_ITEM CSL_CITATION {"citationID":"o36GeuEn","properties":{"formattedCitation":"(1)","plainCitation":"(1)","noteIndex":0},"citationItems":[{"id":483,"uris":["http://zotero.org/users/local/o7RWvSLw/items/69A2K3VK"],"itemData":{"id":483,"type":"article-journal","abstract":"Diarrheal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324FE1" w:rsidRPr="000019F8">
        <w:rPr>
          <w:color w:val="000000"/>
        </w:rPr>
        <w:fldChar w:fldCharType="separate"/>
      </w:r>
      <w:r w:rsidR="00324FE1" w:rsidRPr="000019F8">
        <w:rPr>
          <w:noProof/>
          <w:color w:val="000000"/>
        </w:rPr>
        <w:t>(1)</w:t>
      </w:r>
      <w:r w:rsidR="00324FE1" w:rsidRPr="000019F8">
        <w:rPr>
          <w:color w:val="000000"/>
        </w:rPr>
        <w:fldChar w:fldCharType="end"/>
      </w:r>
      <w:r w:rsidR="00324FE1" w:rsidRPr="000019F8">
        <w:rPr>
          <w:color w:val="000000"/>
        </w:rPr>
        <w:t>.</w:t>
      </w:r>
      <w:r w:rsidRPr="000019F8">
        <w:rPr>
          <w:color w:val="000000"/>
        </w:rPr>
        <w:t xml:space="preserve"> As the severity of diarrheal disease can vary widely, accurately assessing dehydration status remains the most critical step in acute diarrhea management. </w:t>
      </w:r>
      <w:ins w:id="15" w:author="Monique Gainey" w:date="2023-10-07T00:46:00Z">
        <w:r w:rsidR="00E94442" w:rsidRPr="000019F8">
          <w:rPr>
            <w:color w:val="000000"/>
          </w:rPr>
          <w:t>Accurate assessment of d</w:t>
        </w:r>
      </w:ins>
      <w:ins w:id="16" w:author="Monique Gainey" w:date="2023-10-07T00:47:00Z">
        <w:r w:rsidR="00E94442" w:rsidRPr="000019F8">
          <w:rPr>
            <w:color w:val="000000"/>
          </w:rPr>
          <w:t>ehydration status can reduce the morbidity and mortality that results from inappropriate hydration of patients</w:t>
        </w:r>
        <w:commentRangeStart w:id="17"/>
        <w:r w:rsidR="00E94442" w:rsidRPr="000019F8">
          <w:rPr>
            <w:color w:val="000000"/>
          </w:rPr>
          <w:t>.</w:t>
        </w:r>
        <w:commentRangeEnd w:id="17"/>
        <w:r w:rsidR="00E94442" w:rsidRPr="000019F8">
          <w:rPr>
            <w:rStyle w:val="CommentReference"/>
            <w:sz w:val="24"/>
            <w:szCs w:val="24"/>
          </w:rPr>
          <w:commentReference w:id="17"/>
        </w:r>
      </w:ins>
      <w:ins w:id="18" w:author="Monique Gainey" w:date="2023-10-07T00:48:00Z">
        <w:r w:rsidR="00E94442" w:rsidRPr="000019F8">
          <w:rPr>
            <w:color w:val="000000"/>
          </w:rPr>
          <w:t xml:space="preserve"> </w:t>
        </w:r>
      </w:ins>
      <w:r w:rsidRPr="000019F8">
        <w:rPr>
          <w:color w:val="000000"/>
        </w:rPr>
        <w:t xml:space="preserve">Episodes of acute diarrhea </w:t>
      </w:r>
      <w:ins w:id="19" w:author="Monique Gainey" w:date="2023-10-07T00:53:00Z">
        <w:r w:rsidR="000019F8" w:rsidRPr="000019F8">
          <w:rPr>
            <w:color w:val="000000"/>
          </w:rPr>
          <w:t xml:space="preserve">can </w:t>
        </w:r>
      </w:ins>
      <w:r w:rsidRPr="000019F8">
        <w:rPr>
          <w:color w:val="000000"/>
        </w:rPr>
        <w:t xml:space="preserve">lead to dehydration, and existing care </w:t>
      </w:r>
      <w:r w:rsidR="002B14B3" w:rsidRPr="000019F8">
        <w:rPr>
          <w:color w:val="000000"/>
        </w:rPr>
        <w:t>guidelines</w:t>
      </w:r>
      <w:r w:rsidRPr="000019F8">
        <w:rPr>
          <w:color w:val="000000"/>
        </w:rPr>
        <w:t>, namely from the W</w:t>
      </w:r>
      <w:r w:rsidR="00E047AE" w:rsidRPr="000019F8">
        <w:rPr>
          <w:color w:val="000000"/>
        </w:rPr>
        <w:t xml:space="preserve">orld </w:t>
      </w:r>
      <w:r w:rsidRPr="000019F8">
        <w:rPr>
          <w:color w:val="000000"/>
        </w:rPr>
        <w:t>H</w:t>
      </w:r>
      <w:r w:rsidR="00E047AE" w:rsidRPr="000019F8">
        <w:rPr>
          <w:color w:val="000000"/>
        </w:rPr>
        <w:t xml:space="preserve">ealth </w:t>
      </w:r>
      <w:r w:rsidRPr="000019F8">
        <w:rPr>
          <w:color w:val="000000"/>
        </w:rPr>
        <w:t>O</w:t>
      </w:r>
      <w:r w:rsidR="00E047AE" w:rsidRPr="000019F8">
        <w:rPr>
          <w:color w:val="000000"/>
        </w:rPr>
        <w:t>rganization (WHO)</w:t>
      </w:r>
      <w:r w:rsidRPr="000019F8">
        <w:rPr>
          <w:color w:val="000000"/>
        </w:rPr>
        <w:t xml:space="preserve">, base treatment </w:t>
      </w:r>
      <w:r w:rsidR="00E047AE" w:rsidRPr="000019F8">
        <w:rPr>
          <w:color w:val="000000"/>
        </w:rPr>
        <w:t>on</w:t>
      </w:r>
      <w:r w:rsidRPr="000019F8">
        <w:rPr>
          <w:color w:val="000000"/>
        </w:rPr>
        <w:t xml:space="preserve"> categorical estimates for fluid resuscitation.</w:t>
      </w:r>
      <w:ins w:id="20" w:author="Monique Gainey" w:date="2023-10-07T00:49:00Z">
        <w:r w:rsidR="000019F8" w:rsidRPr="000019F8">
          <w:rPr>
            <w:color w:val="000000"/>
          </w:rPr>
          <w:t xml:space="preserve"> More specifically, patients with severe dehydration require immediate resuscitation with intravenous (IV) fluids</w:t>
        </w:r>
      </w:ins>
      <w:ins w:id="21" w:author="Monique Gainey" w:date="2023-10-07T00:50:00Z">
        <w:r w:rsidR="000019F8" w:rsidRPr="000019F8">
          <w:rPr>
            <w:color w:val="000000"/>
          </w:rPr>
          <w:t>, while those with moderate dehydration can safely treated with oral rehydration solution (ORS) and those without any dehydration can be provided with instructions for expectant management at home</w:t>
        </w:r>
        <w:commentRangeStart w:id="22"/>
        <w:r w:rsidR="000019F8" w:rsidRPr="000019F8">
          <w:rPr>
            <w:color w:val="000000"/>
          </w:rPr>
          <w:t>.</w:t>
        </w:r>
        <w:commentRangeEnd w:id="22"/>
        <w:r w:rsidR="000019F8" w:rsidRPr="000019F8">
          <w:rPr>
            <w:rStyle w:val="CommentReference"/>
            <w:sz w:val="24"/>
            <w:szCs w:val="24"/>
          </w:rPr>
          <w:commentReference w:id="22"/>
        </w:r>
      </w:ins>
      <w:ins w:id="23" w:author="Monique Gainey" w:date="2023-10-07T00:54:00Z">
        <w:r w:rsidR="000019F8" w:rsidRPr="000019F8">
          <w:rPr>
            <w:color w:val="000000"/>
          </w:rPr>
          <w:t xml:space="preserve"> </w:t>
        </w:r>
        <w:r w:rsidR="000019F8" w:rsidRPr="000019F8">
          <w:rPr>
            <w:rFonts w:eastAsiaTheme="minorHAnsi"/>
            <w:lang w:eastAsia="en-US"/>
          </w:rPr>
          <w:t>Accurate assessment of dehydration status can thus improve the cost</w:t>
        </w:r>
      </w:ins>
      <w:ins w:id="24" w:author="Monique Gainey" w:date="2023-10-07T00:59:00Z">
        <w:r w:rsidR="00882AE5">
          <w:rPr>
            <w:rFonts w:eastAsiaTheme="minorHAnsi"/>
            <w:lang w:eastAsia="en-US"/>
          </w:rPr>
          <w:t>-</w:t>
        </w:r>
      </w:ins>
      <w:ins w:id="25" w:author="Monique Gainey" w:date="2023-10-07T00:54:00Z">
        <w:r w:rsidR="000019F8" w:rsidRPr="000019F8">
          <w:rPr>
            <w:rFonts w:eastAsiaTheme="minorHAnsi"/>
            <w:lang w:eastAsia="en-US"/>
          </w:rPr>
          <w:t>effectiveness</w:t>
        </w:r>
        <w:r w:rsidR="000019F8" w:rsidRPr="000019F8">
          <w:rPr>
            <w:rFonts w:eastAsiaTheme="minorHAnsi"/>
            <w:lang w:eastAsia="en-US"/>
          </w:rPr>
          <w:t xml:space="preserve"> </w:t>
        </w:r>
        <w:r w:rsidR="000019F8" w:rsidRPr="000019F8">
          <w:rPr>
            <w:rFonts w:eastAsiaTheme="minorHAnsi"/>
            <w:lang w:eastAsia="en-US"/>
          </w:rPr>
          <w:t>of diarrhea treatment by ensuring that ORS, which can be administered in an outpatient setting,</w:t>
        </w:r>
        <w:r w:rsidR="000019F8" w:rsidRPr="000019F8">
          <w:rPr>
            <w:rFonts w:eastAsiaTheme="minorHAnsi"/>
            <w:lang w:eastAsia="en-US"/>
          </w:rPr>
          <w:t xml:space="preserve"> </w:t>
        </w:r>
        <w:r w:rsidR="000019F8" w:rsidRPr="000019F8">
          <w:rPr>
            <w:rFonts w:eastAsiaTheme="minorHAnsi"/>
            <w:lang w:eastAsia="en-US"/>
          </w:rPr>
          <w:t xml:space="preserve">is used for the treatment of appropriate patients instead of more costly </w:t>
        </w:r>
      </w:ins>
      <w:ins w:id="26" w:author="Monique Gainey" w:date="2023-10-07T01:00:00Z">
        <w:r w:rsidR="00882AE5">
          <w:rPr>
            <w:rFonts w:eastAsiaTheme="minorHAnsi"/>
            <w:lang w:eastAsia="en-US"/>
          </w:rPr>
          <w:t>IV</w:t>
        </w:r>
      </w:ins>
      <w:ins w:id="27" w:author="Monique Gainey" w:date="2023-10-07T00:54:00Z">
        <w:r w:rsidR="000019F8" w:rsidRPr="000019F8">
          <w:rPr>
            <w:rFonts w:eastAsiaTheme="minorHAnsi"/>
            <w:lang w:eastAsia="en-US"/>
          </w:rPr>
          <w:t xml:space="preserve"> fluids, which require</w:t>
        </w:r>
        <w:r w:rsidR="000019F8" w:rsidRPr="000019F8">
          <w:rPr>
            <w:rFonts w:eastAsiaTheme="minorHAnsi"/>
            <w:lang w:eastAsia="en-US"/>
          </w:rPr>
          <w:t xml:space="preserve"> </w:t>
        </w:r>
        <w:r w:rsidR="000019F8" w:rsidRPr="000019F8">
          <w:rPr>
            <w:rFonts w:eastAsiaTheme="minorHAnsi"/>
            <w:lang w:eastAsia="en-US"/>
          </w:rPr>
          <w:t>inpatient beds and skilled nursing staff.</w:t>
        </w:r>
      </w:ins>
      <w:ins w:id="28" w:author="Monique Gainey" w:date="2023-10-07T01:05:00Z">
        <w:r w:rsidR="0000507D">
          <w:rPr>
            <w:rFonts w:eastAsiaTheme="minorHAnsi"/>
            <w:lang w:eastAsia="en-US"/>
          </w:rPr>
          <w:t xml:space="preserve"> </w:t>
        </w:r>
      </w:ins>
    </w:p>
    <w:p w14:paraId="7A4E72E4" w14:textId="1CA381C3" w:rsidR="0027010B" w:rsidRDefault="0027010B" w:rsidP="0027010B">
      <w:pPr>
        <w:autoSpaceDE w:val="0"/>
        <w:autoSpaceDN w:val="0"/>
        <w:adjustRightInd w:val="0"/>
        <w:ind w:firstLine="720"/>
        <w:rPr>
          <w:ins w:id="29" w:author="Monique Gainey" w:date="2023-10-07T01:50:00Z"/>
        </w:rPr>
      </w:pPr>
      <w:ins w:id="30" w:author="Monique Gainey" w:date="2023-10-07T01:46:00Z">
        <w:r>
          <w:rPr>
            <w:rFonts w:eastAsiaTheme="minorHAnsi"/>
            <w:lang w:eastAsia="en-US"/>
          </w:rPr>
          <w:t>ORS</w:t>
        </w:r>
        <w:r w:rsidRPr="0027010B">
          <w:rPr>
            <w:rFonts w:eastAsiaTheme="minorHAnsi"/>
            <w:lang w:eastAsia="en-US"/>
          </w:rPr>
          <w:t xml:space="preserve"> has been shown to reduce mortality from diarrheal illnesses by 93%</w:t>
        </w:r>
      </w:ins>
      <w:ins w:id="31" w:author="Monique Gainey" w:date="2023-10-07T01:53:00Z">
        <w:r w:rsidR="007150BE">
          <w:rPr>
            <w:rFonts w:eastAsiaTheme="minorHAnsi"/>
            <w:lang w:eastAsia="en-US"/>
          </w:rPr>
          <w:t>,</w:t>
        </w:r>
      </w:ins>
      <w:ins w:id="32" w:author="Monique Gainey" w:date="2023-10-07T01:46:00Z">
        <w:r w:rsidRPr="0027010B">
          <w:rPr>
            <w:rFonts w:eastAsiaTheme="minorHAnsi"/>
            <w:lang w:eastAsia="en-US"/>
          </w:rPr>
          <w:t xml:space="preserve"> and is </w:t>
        </w:r>
      </w:ins>
      <w:ins w:id="33" w:author="Monique Gainey" w:date="2023-10-07T01:47:00Z">
        <w:r>
          <w:rPr>
            <w:rFonts w:eastAsiaTheme="minorHAnsi"/>
            <w:lang w:eastAsia="en-US"/>
          </w:rPr>
          <w:t xml:space="preserve">a </w:t>
        </w:r>
      </w:ins>
      <w:ins w:id="34" w:author="Monique Gainey" w:date="2023-10-07T01:46:00Z">
        <w:r w:rsidRPr="0027010B">
          <w:rPr>
            <w:rFonts w:eastAsiaTheme="minorHAnsi"/>
            <w:lang w:eastAsia="en-US"/>
          </w:rPr>
          <w:t>less expensive</w:t>
        </w:r>
      </w:ins>
      <w:ins w:id="35" w:author="Monique Gainey" w:date="2023-10-07T01:47:00Z">
        <w:r>
          <w:rPr>
            <w:rFonts w:eastAsiaTheme="minorHAnsi"/>
            <w:lang w:eastAsia="en-US"/>
          </w:rPr>
          <w:t xml:space="preserve"> treatment option compared</w:t>
        </w:r>
      </w:ins>
      <w:ins w:id="36" w:author="Monique Gainey" w:date="2023-10-07T01:46:00Z">
        <w:r w:rsidRPr="0027010B">
          <w:rPr>
            <w:rFonts w:eastAsiaTheme="minorHAnsi"/>
            <w:lang w:eastAsia="en-US"/>
          </w:rPr>
          <w:t xml:space="preserve"> than IV</w:t>
        </w:r>
      </w:ins>
      <w:ins w:id="37" w:author="Monique Gainey" w:date="2023-10-07T01:48:00Z">
        <w:r>
          <w:rPr>
            <w:rFonts w:eastAsiaTheme="minorHAnsi"/>
            <w:lang w:eastAsia="en-US"/>
          </w:rPr>
          <w:t xml:space="preserve"> fluids in the management of dehydration, resulting in </w:t>
        </w:r>
      </w:ins>
      <w:ins w:id="38" w:author="Monique Gainey" w:date="2023-10-07T01:46:00Z">
        <w:r w:rsidRPr="0027010B">
          <w:rPr>
            <w:rFonts w:eastAsiaTheme="minorHAnsi"/>
            <w:lang w:eastAsia="en-US"/>
          </w:rPr>
          <w:t>fewer admissions  and shorter lengths of stay</w:t>
        </w:r>
        <w:commentRangeStart w:id="39"/>
        <w:r w:rsidRPr="0027010B">
          <w:rPr>
            <w:rFonts w:eastAsiaTheme="minorHAnsi"/>
            <w:lang w:eastAsia="en-US"/>
          </w:rPr>
          <w:t>.</w:t>
        </w:r>
      </w:ins>
      <w:commentRangeEnd w:id="39"/>
      <w:ins w:id="40" w:author="Monique Gainey" w:date="2023-10-07T01:48:00Z">
        <w:r>
          <w:rPr>
            <w:rStyle w:val="CommentReference"/>
          </w:rPr>
          <w:commentReference w:id="39"/>
        </w:r>
      </w:ins>
      <w:ins w:id="41" w:author="Monique Gainey" w:date="2023-10-07T01:50:00Z">
        <w:r>
          <w:t xml:space="preserve"> </w:t>
        </w:r>
      </w:ins>
      <w:ins w:id="42" w:author="Monique Gainey" w:date="2023-10-07T01:29:00Z">
        <w:r w:rsidR="007629DA">
          <w:t>T</w:t>
        </w:r>
        <w:r w:rsidR="007629DA" w:rsidRPr="006B4809">
          <w:t>o</w:t>
        </w:r>
      </w:ins>
      <w:ins w:id="43" w:author="Monique Gainey" w:date="2023-10-07T01:40:00Z">
        <w:r w:rsidR="00E71D77">
          <w:t xml:space="preserve"> better</w:t>
        </w:r>
      </w:ins>
      <w:ins w:id="44" w:author="Monique Gainey" w:date="2023-10-07T01:29:00Z">
        <w:r w:rsidR="007629DA" w:rsidRPr="006B4809">
          <w:t xml:space="preserve"> understand</w:t>
        </w:r>
        <w:r w:rsidR="007629DA">
          <w:t xml:space="preserve"> the </w:t>
        </w:r>
        <w:r w:rsidR="007629DA" w:rsidRPr="006B4809">
          <w:t xml:space="preserve">inpatient versus outpatient treatment costs of </w:t>
        </w:r>
        <w:r w:rsidR="007629DA">
          <w:t xml:space="preserve">treating </w:t>
        </w:r>
        <w:r w:rsidR="007629DA" w:rsidRPr="006B4809">
          <w:t>diarrheal disease</w:t>
        </w:r>
        <w:r w:rsidR="007629DA">
          <w:t>, a cost analysis study</w:t>
        </w:r>
        <w:r w:rsidR="007629DA" w:rsidRPr="006B4809">
          <w:t xml:space="preserve"> </w:t>
        </w:r>
        <w:r w:rsidR="007629DA">
          <w:t xml:space="preserve">in Bangladesh </w:t>
        </w:r>
        <w:r w:rsidR="007629DA" w:rsidRPr="006B4809">
          <w:t xml:space="preserve">found that the average total societal cost of diarrhea illness per episode was $67.18, while inpatient and outpatient costs were $110.51 and $23.62 respectively with the </w:t>
        </w:r>
      </w:ins>
      <w:ins w:id="45" w:author="Monique Gainey" w:date="2023-10-07T01:38:00Z">
        <w:r w:rsidR="006D685A">
          <w:t xml:space="preserve">average monthly income being $249.72 and overall </w:t>
        </w:r>
      </w:ins>
      <w:ins w:id="46" w:author="Monique Gainey" w:date="2023-10-07T01:29:00Z">
        <w:r w:rsidR="007629DA" w:rsidRPr="006B4809">
          <w:t>cost burden being significantly higher for the poorest households compared to the richest quintil</w:t>
        </w:r>
      </w:ins>
      <w:ins w:id="47" w:author="Monique Gainey" w:date="2023-10-07T01:38:00Z">
        <w:r w:rsidR="006D685A">
          <w:t>e</w:t>
        </w:r>
      </w:ins>
      <w:commentRangeStart w:id="48"/>
      <w:ins w:id="49" w:author="Monique Gainey" w:date="2023-10-07T01:29:00Z">
        <w:r w:rsidR="007629DA">
          <w:t>.</w:t>
        </w:r>
        <w:commentRangeEnd w:id="48"/>
        <w:r w:rsidR="007629DA">
          <w:rPr>
            <w:rStyle w:val="CommentReference"/>
          </w:rPr>
          <w:commentReference w:id="48"/>
        </w:r>
        <w:r w:rsidR="007629DA" w:rsidRPr="00E97747">
          <w:rPr>
            <w:rFonts w:ascii="Calibri" w:hAnsi="Calibri" w:cs="Calibri"/>
            <w:sz w:val="22"/>
            <w:szCs w:val="22"/>
          </w:rPr>
          <w:t xml:space="preserve"> </w:t>
        </w:r>
        <w:r w:rsidR="007629DA">
          <w:t xml:space="preserve"> </w:t>
        </w:r>
      </w:ins>
      <w:ins w:id="50" w:author="Monique Gainey" w:date="2023-10-07T01:30:00Z">
        <w:r w:rsidR="006C7ACE">
          <w:t xml:space="preserve">Such studies highlight the necessity of accurate dehydration assessment. </w:t>
        </w:r>
      </w:ins>
    </w:p>
    <w:p w14:paraId="5E242111" w14:textId="69413B12" w:rsidR="007E735D" w:rsidRPr="0075356E" w:rsidRDefault="0027010B" w:rsidP="00891F9E">
      <w:pPr>
        <w:autoSpaceDE w:val="0"/>
        <w:autoSpaceDN w:val="0"/>
        <w:adjustRightInd w:val="0"/>
        <w:ind w:firstLine="720"/>
      </w:pPr>
      <w:ins w:id="51" w:author="Monique Gainey" w:date="2023-10-07T01:50:00Z">
        <w:r>
          <w:rPr>
            <w:color w:val="000000"/>
          </w:rPr>
          <w:t>T</w:t>
        </w:r>
      </w:ins>
      <w:r w:rsidR="0075356E" w:rsidRPr="0075356E">
        <w:rPr>
          <w:color w:val="000000"/>
        </w:rPr>
        <w:t xml:space="preserve">he </w:t>
      </w:r>
      <w:r w:rsidR="00EA2563">
        <w:rPr>
          <w:color w:val="000000"/>
        </w:rPr>
        <w:t>Novel, Innovative Research for Understanding Dehydration in Adults and Kids (</w:t>
      </w:r>
      <w:r w:rsidR="0075356E" w:rsidRPr="0075356E">
        <w:rPr>
          <w:color w:val="000000"/>
        </w:rPr>
        <w:t>NIRUDAK</w:t>
      </w:r>
      <w:r w:rsidR="00EA2563">
        <w:rPr>
          <w:color w:val="000000"/>
        </w:rPr>
        <w:t xml:space="preserve">, meaning dehydrated in Bangla) </w:t>
      </w:r>
      <w:r w:rsidR="0075356E" w:rsidRPr="0075356E">
        <w:rPr>
          <w:color w:val="000000"/>
        </w:rPr>
        <w:t>model</w:t>
      </w:r>
      <w:r w:rsidR="00EA2563">
        <w:rPr>
          <w:color w:val="000000"/>
        </w:rPr>
        <w:t xml:space="preserve"> </w:t>
      </w:r>
      <w:ins w:id="52" w:author="Monique Gainey" w:date="2023-10-07T01:20:00Z">
        <w:r w:rsidR="007629DA">
          <w:rPr>
            <w:color w:val="000000"/>
          </w:rPr>
          <w:t>was developed</w:t>
        </w:r>
      </w:ins>
      <w:ins w:id="53" w:author="Monique Gainey" w:date="2023-10-07T01:31:00Z">
        <w:r w:rsidR="006C7ACE">
          <w:rPr>
            <w:color w:val="000000"/>
          </w:rPr>
          <w:t xml:space="preserve"> </w:t>
        </w:r>
        <w:r w:rsidR="006C7ACE">
          <w:rPr>
            <w:color w:val="000000"/>
          </w:rPr>
          <w:t xml:space="preserve">to more accurately assess the dehydration severity level of patients with acute diarrhea and </w:t>
        </w:r>
        <w:r w:rsidR="006C7ACE" w:rsidRPr="0075356E">
          <w:rPr>
            <w:color w:val="000000"/>
          </w:rPr>
          <w:t>avoid the potential sequelae of over or under resuscitation</w:t>
        </w:r>
      </w:ins>
      <w:commentRangeStart w:id="54"/>
      <w:ins w:id="55" w:author="Monique Gainey" w:date="2023-10-07T01:22:00Z">
        <w:r w:rsidR="007629DA">
          <w:rPr>
            <w:color w:val="000000"/>
          </w:rPr>
          <w:t>.</w:t>
        </w:r>
      </w:ins>
      <w:commentRangeEnd w:id="54"/>
      <w:ins w:id="56" w:author="Monique Gainey" w:date="2023-10-07T01:23:00Z">
        <w:r w:rsidR="007629DA">
          <w:rPr>
            <w:rStyle w:val="CommentReference"/>
          </w:rPr>
          <w:commentReference w:id="54"/>
        </w:r>
      </w:ins>
      <w:ins w:id="57" w:author="Monique Gainey" w:date="2023-10-07T01:20:00Z">
        <w:r w:rsidR="007629DA">
          <w:rPr>
            <w:color w:val="000000"/>
          </w:rPr>
          <w:t xml:space="preserve"> </w:t>
        </w:r>
      </w:ins>
      <w:r w:rsidR="00EA2563">
        <w:rPr>
          <w:color w:val="000000"/>
        </w:rPr>
        <w:t xml:space="preserve">Unlike the WHO </w:t>
      </w:r>
      <w:r w:rsidR="00B2354F">
        <w:rPr>
          <w:color w:val="000000"/>
        </w:rPr>
        <w:t xml:space="preserve">Integrated Management of Adolescent and Adult Illness (IMAI) </w:t>
      </w:r>
      <w:r w:rsidR="002B14B3">
        <w:rPr>
          <w:color w:val="000000"/>
        </w:rPr>
        <w:t>algorithm</w:t>
      </w:r>
      <w:r w:rsidR="00B2354F">
        <w:rPr>
          <w:color w:val="000000"/>
        </w:rPr>
        <w:t xml:space="preserve">, the NIRUDAK model employs clinical measurements as inputs into a machine learning model </w:t>
      </w:r>
      <w:r w:rsidR="00B2354F">
        <w:rPr>
          <w:color w:val="000000"/>
        </w:rPr>
        <w:fldChar w:fldCharType="begin"/>
      </w:r>
      <w:r w:rsidR="00B2354F">
        <w:rPr>
          <w:color w:val="000000"/>
        </w:rPr>
        <w:instrText xml:space="preserve"> ADDIN ZOTERO_ITEM CSL_CITATION {"citationID":"iLQcoY4D","properties":{"formattedCitation":"(2)","plainCitation":"(2)","noteIndex":0},"citationItems":[{"id":502,"uris":["http://zotero.org/users/local/o7RWvSLw/items/A8TP3X2U"],"itemData":{"id":502,"type":"document","publisher":"World Health Organization","title":"Acute Care: Integrated Management of Adolescent and Adult Illness","issued":{"date-parts":[["2004",1]]}}}],"schema":"https://github.com/citation-style-language/schema/raw/master/csl-citation.json"} </w:instrText>
      </w:r>
      <w:r w:rsidR="00B2354F">
        <w:rPr>
          <w:color w:val="000000"/>
        </w:rPr>
        <w:fldChar w:fldCharType="separate"/>
      </w:r>
      <w:r w:rsidR="00B2354F">
        <w:rPr>
          <w:noProof/>
          <w:color w:val="000000"/>
        </w:rPr>
        <w:t>(2)</w:t>
      </w:r>
      <w:r w:rsidR="00B2354F">
        <w:rPr>
          <w:color w:val="000000"/>
        </w:rPr>
        <w:fldChar w:fldCharType="end"/>
      </w:r>
      <w:r w:rsidR="00B2354F">
        <w:rPr>
          <w:color w:val="000000"/>
        </w:rPr>
        <w:t xml:space="preserve">. </w:t>
      </w:r>
      <w:r w:rsidR="0075356E" w:rsidRPr="0075356E">
        <w:rPr>
          <w:color w:val="000000"/>
        </w:rPr>
        <w:t>Previous analys</w:t>
      </w:r>
      <w:ins w:id="58" w:author="Monique Gainey" w:date="2023-10-07T00:31:00Z">
        <w:r w:rsidR="00E776F0">
          <w:rPr>
            <w:color w:val="000000"/>
          </w:rPr>
          <w:t>e</w:t>
        </w:r>
      </w:ins>
      <w:r w:rsidR="0075356E" w:rsidRPr="0075356E">
        <w:rPr>
          <w:color w:val="000000"/>
        </w:rPr>
        <w:t xml:space="preserve">s </w:t>
      </w:r>
      <w:ins w:id="59" w:author="Monique Gainey" w:date="2023-10-07T01:23:00Z">
        <w:r w:rsidR="007629DA">
          <w:rPr>
            <w:color w:val="000000"/>
          </w:rPr>
          <w:t>have</w:t>
        </w:r>
        <w:r w:rsidR="007629DA" w:rsidRPr="0075356E">
          <w:rPr>
            <w:color w:val="000000"/>
          </w:rPr>
          <w:t xml:space="preserve"> </w:t>
        </w:r>
      </w:ins>
      <w:r w:rsidR="0075356E" w:rsidRPr="0075356E">
        <w:rPr>
          <w:color w:val="000000"/>
        </w:rPr>
        <w:t>demonstrated that the</w:t>
      </w:r>
      <w:r w:rsidR="00B50A60">
        <w:rPr>
          <w:color w:val="000000"/>
        </w:rPr>
        <w:t xml:space="preserve"> </w:t>
      </w:r>
      <w:r w:rsidR="0075356E" w:rsidRPr="0075356E">
        <w:rPr>
          <w:color w:val="000000"/>
        </w:rPr>
        <w:t xml:space="preserve">NIRUDAK </w:t>
      </w:r>
      <w:ins w:id="60" w:author="Monique Gainey" w:date="2023-10-07T00:32:00Z">
        <w:r w:rsidR="00E776F0">
          <w:rPr>
            <w:color w:val="000000"/>
          </w:rPr>
          <w:t xml:space="preserve">model </w:t>
        </w:r>
      </w:ins>
      <w:r w:rsidR="0075356E" w:rsidRPr="0075356E">
        <w:rPr>
          <w:color w:val="000000"/>
        </w:rPr>
        <w:t xml:space="preserve">outperforms the </w:t>
      </w:r>
      <w:ins w:id="61" w:author="Monique Gainey" w:date="2023-10-07T01:25:00Z">
        <w:r w:rsidR="007629DA">
          <w:rPr>
            <w:color w:val="000000"/>
          </w:rPr>
          <w:t xml:space="preserve">current </w:t>
        </w:r>
      </w:ins>
      <w:r w:rsidR="0075356E" w:rsidRPr="0075356E">
        <w:rPr>
          <w:color w:val="000000"/>
        </w:rPr>
        <w:t xml:space="preserve">WHO </w:t>
      </w:r>
      <w:r w:rsidR="002B14B3">
        <w:rPr>
          <w:color w:val="000000"/>
        </w:rPr>
        <w:t>algorithm</w:t>
      </w:r>
      <w:r w:rsidR="002B14B3" w:rsidRPr="0075356E">
        <w:rPr>
          <w:color w:val="000000"/>
        </w:rPr>
        <w:t xml:space="preserve"> </w:t>
      </w:r>
      <w:r w:rsidR="0075356E" w:rsidRPr="0075356E">
        <w:rPr>
          <w:color w:val="000000"/>
        </w:rPr>
        <w:t>in terms of accuracy and reliability</w:t>
      </w:r>
      <w:r w:rsidR="00895917">
        <w:rPr>
          <w:color w:val="000000"/>
        </w:rPr>
        <w:t xml:space="preserve"> </w:t>
      </w:r>
      <w:r w:rsidR="00895917">
        <w:rPr>
          <w:color w:val="000000"/>
        </w:rPr>
        <w:fldChar w:fldCharType="begin"/>
      </w:r>
      <w:r w:rsidR="00B2354F">
        <w:rPr>
          <w:color w:val="000000"/>
        </w:rPr>
        <w:instrText xml:space="preserve"> ADDIN ZOTERO_ITEM CSL_CITATION {"citationID":"irC6Oj25","properties":{"formattedCitation":"(3)","plainCitation":"(3)","noteIndex":0},"citationItems":[{"id":476,"uris":["http://zotero.org/users/local/o7RWvSLw/items/VG6T77KT"],"itemData":{"id":476,"type":"article-journal","abstract":"Objective Accurately assessing dehydration severity is a critical step in reducing mortality from diarrhoea, but is complicated by cholera and undernutrition. This study seeks to assess the accuracy of two clinical diagnostic models for dehydration among patients over five years with cholera and undernutrition and compare their respective performance to the World Health Organization (WHO) algorithm. Methods In this secondary analysis of data collected from the NIRUDAK study, accuracy of the full and simplified NIRUDAK models for predicting severe and any dehydration was measured using the area under the Receiver Operator Characteristic curve (AUC) among patients over five with/without cholera and with/without wasting. Bootstrap with 1000 iterations was used to compare the m-index for each NIRUDAK model to that of the WHO algorithm. Results A total of 2,139 and 2,108 patients were included in the nutrition and cholera subgroups respectively with an overall median age of 35 years (IQR = 42) and 49.6% female. All subgroups had acceptable discrimination in diagnosing severe or any dehydration (AUC &gt; 0.60); though the full NIRUDAK model performed best among patients without cholera, with an AUC of 0.82 (95%CI:0.79, 0.85) and among patients without wasting, with an AUC of 0.79 (95%CI:0.76, 0.81). Compared with the WHO’s algorithm, both the full and simplified NIRUDAK models performed significantly better in terms of their m-index (p &lt; 0.001) for all comparisons, except for the simplified NIRUDAK model in the wasting group. Conclusions Both the full and simplified NIRUDAK models performed less well in patients over five years with cholera and/or wasting; however, both performed better than the WHO algorithm.","container-title":"Tropical Medicine &amp; International Health","DOI":"10.1111/tmi.13675","ISSN":"1365-3156","issue":"11","language":"en","license":"© 2021 John Wiley &amp; Sons Ltd","note":"_eprint: https://onlinelibrary.wiley.com/doi/pdf/10.1111/tmi.13675","page":"1512-1525","source":"Wiley Online Library","title":"Assessing the performance of clinical diagnostic models for dehydration among patients with cholera and undernutrition in Bangladesh","volume":"26","author":[{"family":"Gainey","given":"Monique"},{"family":"Qu","given":"Kexin"},{"family":"Garbern","given":"Stephanie C."},{"family":"Barry","given":"Meagan A."},{"family":"Lee","given":"John Austin"},{"family":"Nasrin","given":"Sabiha"},{"family":"Monjory","given":"Mahmuda"},{"family":"Nelson","given":"Eric J."},{"family":"Rosen","given":"Rochelle"},{"family":"Alam","given":"Nur H."},{"family":"Schmid","given":"Christopher H."},{"family":"Levine","given":"Adam C."}],"issued":{"date-parts":[["2021"]]}}}],"schema":"https://github.com/citation-style-language/schema/raw/master/csl-citation.json"} </w:instrText>
      </w:r>
      <w:r w:rsidR="00895917">
        <w:rPr>
          <w:color w:val="000000"/>
        </w:rPr>
        <w:fldChar w:fldCharType="separate"/>
      </w:r>
      <w:r w:rsidR="00B2354F">
        <w:rPr>
          <w:noProof/>
          <w:color w:val="000000"/>
        </w:rPr>
        <w:t>(3)</w:t>
      </w:r>
      <w:r w:rsidR="00895917">
        <w:rPr>
          <w:color w:val="000000"/>
        </w:rPr>
        <w:fldChar w:fldCharType="end"/>
      </w:r>
      <w:commentRangeStart w:id="62"/>
      <w:r w:rsidR="0075356E" w:rsidRPr="0075356E">
        <w:rPr>
          <w:color w:val="000000"/>
        </w:rPr>
        <w:t>.</w:t>
      </w:r>
      <w:commentRangeEnd w:id="62"/>
      <w:r w:rsidR="00E776F0">
        <w:rPr>
          <w:rStyle w:val="CommentReference"/>
        </w:rPr>
        <w:commentReference w:id="62"/>
      </w:r>
      <w:r w:rsidR="0075356E" w:rsidRPr="0075356E">
        <w:t xml:space="preserve"> </w:t>
      </w:r>
      <w:ins w:id="63" w:author="Monique Gainey" w:date="2023-10-07T01:26:00Z">
        <w:r w:rsidR="007629DA">
          <w:t>Employing more accurate</w:t>
        </w:r>
      </w:ins>
      <w:ins w:id="64" w:author="Monique Gainey" w:date="2023-10-07T01:24:00Z">
        <w:r w:rsidR="007629DA">
          <w:t xml:space="preserve"> clinical diagnostic model</w:t>
        </w:r>
      </w:ins>
      <w:ins w:id="65" w:author="Monique Gainey" w:date="2023-10-07T01:26:00Z">
        <w:r w:rsidR="007629DA">
          <w:t>s</w:t>
        </w:r>
      </w:ins>
      <w:ins w:id="66" w:author="Monique Gainey" w:date="2023-10-07T01:27:00Z">
        <w:r w:rsidR="007629DA">
          <w:t>, like NIRUDAK,</w:t>
        </w:r>
      </w:ins>
      <w:ins w:id="67" w:author="Monique Gainey" w:date="2023-10-07T01:05:00Z">
        <w:r w:rsidR="0000507D">
          <w:t xml:space="preserve"> is especially critical in settings where </w:t>
        </w:r>
      </w:ins>
      <w:ins w:id="68" w:author="Monique Gainey" w:date="2023-10-07T01:09:00Z">
        <w:r w:rsidR="006B4809">
          <w:t>resources are limited</w:t>
        </w:r>
      </w:ins>
      <w:ins w:id="69" w:author="Monique Gainey" w:date="2023-10-07T01:05:00Z">
        <w:r w:rsidR="0000507D">
          <w:t xml:space="preserve"> </w:t>
        </w:r>
      </w:ins>
      <w:ins w:id="70" w:author="Monique Gainey" w:date="2023-10-07T01:06:00Z">
        <w:r w:rsidR="0000507D">
          <w:t xml:space="preserve">and the </w:t>
        </w:r>
      </w:ins>
      <w:ins w:id="71" w:author="Monique Gainey" w:date="2023-10-07T01:14:00Z">
        <w:r w:rsidR="006B4809">
          <w:t>financial</w:t>
        </w:r>
      </w:ins>
      <w:ins w:id="72" w:author="Monique Gainey" w:date="2023-10-07T01:10:00Z">
        <w:r w:rsidR="006B4809">
          <w:t xml:space="preserve"> </w:t>
        </w:r>
      </w:ins>
      <w:ins w:id="73" w:author="Monique Gainey" w:date="2023-10-07T01:06:00Z">
        <w:r w:rsidR="0000507D">
          <w:t xml:space="preserve">burden of </w:t>
        </w:r>
      </w:ins>
      <w:ins w:id="74" w:author="Monique Gainey" w:date="2023-10-07T01:07:00Z">
        <w:r w:rsidR="0000507D">
          <w:t>treating</w:t>
        </w:r>
      </w:ins>
      <w:ins w:id="75" w:author="Monique Gainey" w:date="2023-10-07T01:06:00Z">
        <w:r w:rsidR="0000507D">
          <w:t xml:space="preserve"> </w:t>
        </w:r>
      </w:ins>
      <w:ins w:id="76" w:author="Monique Gainey" w:date="2023-10-07T01:27:00Z">
        <w:r w:rsidR="007629DA">
          <w:t xml:space="preserve">acute </w:t>
        </w:r>
      </w:ins>
      <w:ins w:id="77" w:author="Monique Gainey" w:date="2023-10-07T01:07:00Z">
        <w:r w:rsidR="0000507D">
          <w:t>diarrhea</w:t>
        </w:r>
      </w:ins>
      <w:ins w:id="78" w:author="Monique Gainey" w:date="2023-10-07T01:27:00Z">
        <w:r w:rsidR="007629DA">
          <w:t xml:space="preserve"> </w:t>
        </w:r>
      </w:ins>
      <w:ins w:id="79" w:author="Monique Gainey" w:date="2023-10-07T01:14:00Z">
        <w:r w:rsidR="006B4809">
          <w:t>in an inpatient versus outpatient setting</w:t>
        </w:r>
      </w:ins>
      <w:ins w:id="80" w:author="Monique Gainey" w:date="2023-10-07T01:31:00Z">
        <w:r w:rsidR="006C7ACE">
          <w:t xml:space="preserve"> </w:t>
        </w:r>
      </w:ins>
      <w:ins w:id="81" w:author="Monique Gainey" w:date="2023-10-07T01:17:00Z">
        <w:r w:rsidR="006B4809">
          <w:t>are</w:t>
        </w:r>
      </w:ins>
      <w:ins w:id="82" w:author="Monique Gainey" w:date="2023-10-07T01:08:00Z">
        <w:r w:rsidR="006B4809">
          <w:t xml:space="preserve"> </w:t>
        </w:r>
      </w:ins>
      <w:ins w:id="83" w:author="Monique Gainey" w:date="2023-10-07T01:14:00Z">
        <w:r w:rsidR="006B4809">
          <w:t xml:space="preserve">significantly </w:t>
        </w:r>
      </w:ins>
      <w:ins w:id="84" w:author="Monique Gainey" w:date="2023-10-07T01:08:00Z">
        <w:r w:rsidR="006B4809">
          <w:t>higher</w:t>
        </w:r>
      </w:ins>
      <w:ins w:id="85" w:author="Monique Gainey" w:date="2023-10-07T01:07:00Z">
        <w:r w:rsidR="0000507D">
          <w:t>.</w:t>
        </w:r>
      </w:ins>
      <w:ins w:id="86" w:author="Monique Gainey" w:date="2023-10-07T01:08:00Z">
        <w:r w:rsidR="006B4809">
          <w:t xml:space="preserve"> </w:t>
        </w:r>
      </w:ins>
      <w:r w:rsidR="0075356E" w:rsidRPr="0075356E">
        <w:t xml:space="preserve">The aim of this study </w:t>
      </w:r>
      <w:ins w:id="87" w:author="Monique Gainey" w:date="2023-10-07T01:45:00Z">
        <w:r w:rsidR="00C1754D">
          <w:t>is</w:t>
        </w:r>
        <w:r w:rsidR="00C1754D" w:rsidRPr="0075356E">
          <w:t xml:space="preserve"> </w:t>
        </w:r>
      </w:ins>
      <w:r w:rsidR="0075356E" w:rsidRPr="0075356E">
        <w:t>to compare the cost-effectiveness of the NIRUDAK model to</w:t>
      </w:r>
      <w:ins w:id="88" w:author="Monique Gainey" w:date="2023-10-07T01:45:00Z">
        <w:r w:rsidR="00586B58">
          <w:t xml:space="preserve"> the</w:t>
        </w:r>
      </w:ins>
      <w:r w:rsidR="0075356E" w:rsidRPr="0075356E">
        <w:t xml:space="preserve"> WHO </w:t>
      </w:r>
      <w:r w:rsidR="002B14B3">
        <w:rPr>
          <w:color w:val="000000"/>
        </w:rPr>
        <w:t>algorithm</w:t>
      </w:r>
      <w:r w:rsidR="002B14B3" w:rsidRPr="0075356E">
        <w:t xml:space="preserve"> </w:t>
      </w:r>
      <w:r w:rsidR="0075356E" w:rsidRPr="0075356E">
        <w:t xml:space="preserve">in treating patients over five years of age experiencing acute dehydration due to diarrhea. </w:t>
      </w:r>
      <w:r w:rsidR="0075356E" w:rsidRPr="0075356E">
        <w:rPr>
          <w:rFonts w:eastAsia="Arial Unicode MS"/>
        </w:rPr>
        <w:t xml:space="preserve">This study represents the first comparison of the cost effectiveness of the NIRUDAK model and the WHO </w:t>
      </w:r>
      <w:r w:rsidR="002B14B3">
        <w:rPr>
          <w:color w:val="000000"/>
        </w:rPr>
        <w:t>algorithm</w:t>
      </w:r>
      <w:r w:rsidR="0075356E" w:rsidRPr="0075356E">
        <w:rPr>
          <w:rFonts w:eastAsia="Arial Unicode MS"/>
        </w:rPr>
        <w:t xml:space="preserve">. </w:t>
      </w:r>
    </w:p>
    <w:p w14:paraId="61E8EC3A" w14:textId="77777777" w:rsidR="00EE3D70" w:rsidRPr="00D73149" w:rsidRDefault="00EE3D70" w:rsidP="0031195B">
      <w:pPr>
        <w:spacing w:line="276" w:lineRule="auto"/>
      </w:pPr>
    </w:p>
    <w:p w14:paraId="63848239" w14:textId="1359317C" w:rsidR="00EE3D70" w:rsidRPr="00B2354F" w:rsidRDefault="00EE3D70" w:rsidP="0031195B">
      <w:pPr>
        <w:spacing w:line="276" w:lineRule="auto"/>
        <w:rPr>
          <w:b/>
          <w:u w:val="single"/>
        </w:rPr>
      </w:pPr>
      <w:r w:rsidRPr="00D73149">
        <w:rPr>
          <w:b/>
          <w:u w:val="single"/>
        </w:rPr>
        <w:t>Materials and Methods</w:t>
      </w:r>
    </w:p>
    <w:p w14:paraId="6D849E65" w14:textId="77777777" w:rsidR="00EE3D70" w:rsidRPr="00B81A5A" w:rsidRDefault="00EE3D70" w:rsidP="0031195B">
      <w:pPr>
        <w:spacing w:line="276" w:lineRule="auto"/>
        <w:rPr>
          <w:bCs/>
          <w:i/>
          <w:iCs/>
        </w:rPr>
      </w:pPr>
      <w:r w:rsidRPr="00B81A5A">
        <w:rPr>
          <w:bCs/>
          <w:i/>
          <w:iCs/>
        </w:rPr>
        <w:t xml:space="preserve">Study Procedures </w:t>
      </w:r>
    </w:p>
    <w:p w14:paraId="7672CCE7" w14:textId="0FCCF39C" w:rsidR="00891F9E" w:rsidRDefault="00B50A60" w:rsidP="0031195B">
      <w:pPr>
        <w:spacing w:line="276" w:lineRule="auto"/>
        <w:ind w:firstLine="720"/>
        <w:rPr>
          <w:ins w:id="89" w:author="Monique Gainey" w:date="2023-10-07T02:14:00Z"/>
          <w:bCs/>
        </w:rPr>
      </w:pPr>
      <w:r w:rsidRPr="00B50A60">
        <w:rPr>
          <w:bCs/>
        </w:rPr>
        <w:t>Data were collected as part of the NIRUDAK study, a prospective cohort study of patients over five years</w:t>
      </w:r>
      <w:r>
        <w:rPr>
          <w:bCs/>
        </w:rPr>
        <w:t xml:space="preserve"> </w:t>
      </w:r>
      <w:r w:rsidRPr="00B50A60">
        <w:rPr>
          <w:bCs/>
        </w:rPr>
        <w:t xml:space="preserve">presenting with </w:t>
      </w:r>
      <w:ins w:id="90" w:author="Monique Gainey" w:date="2023-10-07T02:00:00Z">
        <w:r w:rsidR="00891F9E">
          <w:rPr>
            <w:bCs/>
          </w:rPr>
          <w:t xml:space="preserve">acute </w:t>
        </w:r>
      </w:ins>
      <w:r w:rsidRPr="00B50A60">
        <w:rPr>
          <w:bCs/>
        </w:rPr>
        <w:t xml:space="preserve">diarrhea to the International Centre for </w:t>
      </w:r>
      <w:proofErr w:type="spellStart"/>
      <w:r w:rsidRPr="00B50A60">
        <w:rPr>
          <w:bCs/>
        </w:rPr>
        <w:t>Diarrhoeal</w:t>
      </w:r>
      <w:proofErr w:type="spellEnd"/>
      <w:r w:rsidRPr="00B50A60">
        <w:rPr>
          <w:bCs/>
        </w:rPr>
        <w:t xml:space="preserve"> Disease Research, Bangladesh (</w:t>
      </w:r>
      <w:proofErr w:type="spellStart"/>
      <w:r w:rsidRPr="00B50A60">
        <w:rPr>
          <w:bCs/>
        </w:rPr>
        <w:t>icddr,b</w:t>
      </w:r>
      <w:proofErr w:type="spellEnd"/>
      <w:r w:rsidRPr="00B50A60">
        <w:rPr>
          <w:bCs/>
        </w:rPr>
        <w:t>) Dhaka Hospital in Bangladesh between March 2019 and March 2020</w:t>
      </w:r>
      <w:r w:rsidR="001A6F73">
        <w:rPr>
          <w:bCs/>
        </w:rPr>
        <w:t xml:space="preserve"> </w:t>
      </w:r>
      <w:r w:rsidR="001A6F73">
        <w:rPr>
          <w:bCs/>
        </w:rPr>
        <w:fldChar w:fldCharType="begin"/>
      </w:r>
      <w:r w:rsidR="001A6F73">
        <w:rPr>
          <w:bCs/>
        </w:rPr>
        <w:instrText xml:space="preserve"> ADDIN ZOTERO_ITEM CSL_CITATION {"citationID":"HDmjZN0T","properties":{"formattedCitation":"(1)","plainCitation":"(1)","noteIndex":0},"citationItems":[{"id":483,"uris":["http://zotero.org/users/local/o7RWvSLw/items/69A2K3VK"],"itemData":{"id":483,"type":"article-journal","abstract":"Diarrheal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1A6F73">
        <w:rPr>
          <w:bCs/>
        </w:rPr>
        <w:fldChar w:fldCharType="separate"/>
      </w:r>
      <w:r w:rsidR="001A6F73">
        <w:rPr>
          <w:bCs/>
          <w:noProof/>
        </w:rPr>
        <w:t>(1)</w:t>
      </w:r>
      <w:r w:rsidR="001A6F73">
        <w:rPr>
          <w:bCs/>
        </w:rPr>
        <w:fldChar w:fldCharType="end"/>
      </w:r>
      <w:r w:rsidRPr="00B50A60">
        <w:rPr>
          <w:bCs/>
        </w:rPr>
        <w:t xml:space="preserve">. </w:t>
      </w:r>
      <w:ins w:id="91" w:author="Monique Gainey" w:date="2023-10-07T01:58:00Z">
        <w:r w:rsidR="00154EB9">
          <w:rPr>
            <w:bCs/>
          </w:rPr>
          <w:t>All p</w:t>
        </w:r>
      </w:ins>
      <w:r w:rsidR="002B14B3">
        <w:rPr>
          <w:bCs/>
        </w:rPr>
        <w:t xml:space="preserve">atients </w:t>
      </w:r>
      <w:ins w:id="92" w:author="Monique Gainey" w:date="2023-10-07T01:58:00Z">
        <w:r w:rsidR="00154EB9">
          <w:rPr>
            <w:bCs/>
          </w:rPr>
          <w:t>admitted to Dhaka</w:t>
        </w:r>
      </w:ins>
      <w:ins w:id="93" w:author="Monique Gainey" w:date="2023-10-07T01:59:00Z">
        <w:r w:rsidR="00154EB9">
          <w:rPr>
            <w:bCs/>
          </w:rPr>
          <w:t xml:space="preserve"> Hospital’s Emergency Ward </w:t>
        </w:r>
      </w:ins>
      <w:r w:rsidR="002B14B3">
        <w:rPr>
          <w:bCs/>
        </w:rPr>
        <w:t xml:space="preserve">were screened </w:t>
      </w:r>
      <w:ins w:id="94" w:author="Monique Gainey" w:date="2023-10-07T01:59:00Z">
        <w:r w:rsidR="00154EB9">
          <w:rPr>
            <w:bCs/>
          </w:rPr>
          <w:t xml:space="preserve">and randomly selected </w:t>
        </w:r>
      </w:ins>
      <w:r w:rsidR="002B14B3">
        <w:rPr>
          <w:bCs/>
        </w:rPr>
        <w:t>for participation in the study upon arrival to the hospita</w:t>
      </w:r>
      <w:r w:rsidR="001A6F73">
        <w:rPr>
          <w:bCs/>
        </w:rPr>
        <w:t>l</w:t>
      </w:r>
      <w:r w:rsidR="002B14B3">
        <w:rPr>
          <w:bCs/>
        </w:rPr>
        <w:t xml:space="preserve">. </w:t>
      </w:r>
      <w:ins w:id="95" w:author="Monique Gainey" w:date="2023-10-07T02:00:00Z">
        <w:r w:rsidR="00891F9E">
          <w:rPr>
            <w:bCs/>
          </w:rPr>
          <w:t xml:space="preserve">Selected patients </w:t>
        </w:r>
        <w:r w:rsidR="00891F9E">
          <w:rPr>
            <w:bCs/>
          </w:rPr>
          <w:lastRenderedPageBreak/>
          <w:t xml:space="preserve">were excluded </w:t>
        </w:r>
      </w:ins>
      <w:ins w:id="96" w:author="Monique Gainey" w:date="2023-10-07T02:10:00Z">
        <w:r w:rsidR="009158C9">
          <w:rPr>
            <w:bCs/>
          </w:rPr>
          <w:t>if</w:t>
        </w:r>
      </w:ins>
      <w:ins w:id="97" w:author="Monique Gainey" w:date="2023-10-07T02:00:00Z">
        <w:r w:rsidR="00891F9E">
          <w:rPr>
            <w:bCs/>
          </w:rPr>
          <w:t xml:space="preserve"> they met the following </w:t>
        </w:r>
      </w:ins>
      <w:ins w:id="98" w:author="Monique Gainey" w:date="2023-10-07T02:02:00Z">
        <w:r w:rsidR="00891F9E">
          <w:rPr>
            <w:bCs/>
          </w:rPr>
          <w:t>criteria</w:t>
        </w:r>
      </w:ins>
      <w:ins w:id="99" w:author="Monique Gainey" w:date="2023-10-07T02:00:00Z">
        <w:r w:rsidR="00891F9E">
          <w:rPr>
            <w:bCs/>
          </w:rPr>
          <w:t>: diarrhea lasting more than seven days, having fewer than three loose stools in the past 24 hours</w:t>
        </w:r>
      </w:ins>
      <w:ins w:id="100" w:author="Monique Gainey" w:date="2023-10-07T02:01:00Z">
        <w:r w:rsidR="00891F9E">
          <w:rPr>
            <w:bCs/>
          </w:rPr>
          <w:t xml:space="preserve">, and having a definitive diagnosis other than </w:t>
        </w:r>
      </w:ins>
      <w:ins w:id="101" w:author="Monique Gainey" w:date="2023-10-07T02:02:00Z">
        <w:r w:rsidR="00891F9E">
          <w:rPr>
            <w:bCs/>
          </w:rPr>
          <w:t xml:space="preserve">acute gastroenteritis. Previously enrolled patients were also excluded from the study. Upon consent, </w:t>
        </w:r>
      </w:ins>
      <w:ins w:id="102" w:author="Monique Gainey" w:date="2023-10-07T02:03:00Z">
        <w:r w:rsidR="00891F9E">
          <w:rPr>
            <w:bCs/>
          </w:rPr>
          <w:t>two research</w:t>
        </w:r>
      </w:ins>
      <w:r w:rsidRPr="00B50A60">
        <w:rPr>
          <w:bCs/>
        </w:rPr>
        <w:t xml:space="preserve"> nurses independently assessed patients for symptoms of dehydration on arrival</w:t>
      </w:r>
      <w:r w:rsidR="00CF52C9">
        <w:rPr>
          <w:bCs/>
        </w:rPr>
        <w:t xml:space="preserve"> </w:t>
      </w:r>
      <w:r w:rsidR="0033648B">
        <w:rPr>
          <w:bCs/>
        </w:rPr>
        <w:t>and</w:t>
      </w:r>
      <w:r w:rsidRPr="00B50A60">
        <w:rPr>
          <w:bCs/>
        </w:rPr>
        <w:t xml:space="preserve"> continued to collect and record patient weight and amount of fluid administered </w:t>
      </w:r>
      <w:ins w:id="103" w:author="Monique Gainey" w:date="2023-10-07T02:04:00Z">
        <w:r w:rsidR="00891F9E">
          <w:rPr>
            <w:bCs/>
          </w:rPr>
          <w:t xml:space="preserve">every four hours </w:t>
        </w:r>
      </w:ins>
      <w:r w:rsidRPr="00B50A60">
        <w:rPr>
          <w:bCs/>
        </w:rPr>
        <w:t xml:space="preserve">until the patients were discharged. </w:t>
      </w:r>
      <w:ins w:id="104" w:author="Monique Gainey" w:date="2023-10-07T02:04:00Z">
        <w:r w:rsidR="00891F9E">
          <w:rPr>
            <w:bCs/>
          </w:rPr>
          <w:t>All p</w:t>
        </w:r>
      </w:ins>
      <w:r w:rsidR="001A6F73">
        <w:rPr>
          <w:bCs/>
        </w:rPr>
        <w:t>atient</w:t>
      </w:r>
      <w:ins w:id="105" w:author="Monique Gainey" w:date="2023-10-07T01:57:00Z">
        <w:r w:rsidR="002E6597">
          <w:rPr>
            <w:bCs/>
          </w:rPr>
          <w:t>s</w:t>
        </w:r>
      </w:ins>
      <w:r w:rsidR="001A6F73">
        <w:rPr>
          <w:bCs/>
        </w:rPr>
        <w:t xml:space="preserve"> were </w:t>
      </w:r>
      <w:ins w:id="106" w:author="Monique Gainey" w:date="2023-10-07T02:04:00Z">
        <w:r w:rsidR="00891F9E">
          <w:rPr>
            <w:bCs/>
          </w:rPr>
          <w:t xml:space="preserve">managed according to </w:t>
        </w:r>
        <w:proofErr w:type="spellStart"/>
        <w:proofErr w:type="gramStart"/>
        <w:r w:rsidR="00891F9E">
          <w:rPr>
            <w:bCs/>
          </w:rPr>
          <w:t>icddr,b’s</w:t>
        </w:r>
        <w:proofErr w:type="spellEnd"/>
        <w:proofErr w:type="gramEnd"/>
        <w:r w:rsidR="00891F9E">
          <w:rPr>
            <w:bCs/>
          </w:rPr>
          <w:t xml:space="preserve"> hospital p</w:t>
        </w:r>
      </w:ins>
      <w:ins w:id="107" w:author="Monique Gainey" w:date="2023-10-07T02:05:00Z">
        <w:r w:rsidR="00891F9E">
          <w:rPr>
            <w:bCs/>
          </w:rPr>
          <w:t>rotocols, which follow WHO’s IMAI and Integrated Management of Childhood Illness (IMCI) guidelines</w:t>
        </w:r>
        <w:commentRangeStart w:id="108"/>
        <w:r w:rsidR="00891F9E">
          <w:rPr>
            <w:bCs/>
          </w:rPr>
          <w:t>.</w:t>
        </w:r>
      </w:ins>
      <w:commentRangeEnd w:id="108"/>
      <w:ins w:id="109" w:author="Monique Gainey" w:date="2023-10-07T02:06:00Z">
        <w:r w:rsidR="00891F9E">
          <w:rPr>
            <w:rStyle w:val="CommentReference"/>
          </w:rPr>
          <w:commentReference w:id="108"/>
        </w:r>
      </w:ins>
      <w:ins w:id="110" w:author="Monique Gainey" w:date="2023-10-07T02:04:00Z">
        <w:r w:rsidR="00891F9E">
          <w:rPr>
            <w:bCs/>
          </w:rPr>
          <w:t xml:space="preserve"> </w:t>
        </w:r>
      </w:ins>
      <w:ins w:id="111" w:author="Monique Gainey" w:date="2023-10-07T02:09:00Z">
        <w:r w:rsidR="00891F9E">
          <w:rPr>
            <w:bCs/>
          </w:rPr>
          <w:t xml:space="preserve">Percent weight change with rehydration was used as the criterion standard for percent dehydration, which has been the standard </w:t>
        </w:r>
        <w:r w:rsidR="009158C9">
          <w:rPr>
            <w:bCs/>
          </w:rPr>
          <w:t>method for</w:t>
        </w:r>
      </w:ins>
      <w:ins w:id="112" w:author="Monique Gainey" w:date="2023-10-07T02:10:00Z">
        <w:r w:rsidR="009158C9">
          <w:rPr>
            <w:bCs/>
          </w:rPr>
          <w:t xml:space="preserve"> assessing percent dehydration in patients over five years </w:t>
        </w:r>
      </w:ins>
      <w:ins w:id="113" w:author="Monique Gainey" w:date="2023-10-07T02:13:00Z">
        <w:r w:rsidR="00ED3943">
          <w:rPr>
            <w:bCs/>
          </w:rPr>
          <w:t>of age by several studies</w:t>
        </w:r>
        <w:commentRangeStart w:id="114"/>
        <w:r w:rsidR="00ED3943">
          <w:rPr>
            <w:bCs/>
          </w:rPr>
          <w:t>.</w:t>
        </w:r>
      </w:ins>
      <w:commentRangeEnd w:id="114"/>
      <w:ins w:id="115" w:author="Monique Gainey" w:date="2023-10-07T02:19:00Z">
        <w:r w:rsidR="00ED3943">
          <w:rPr>
            <w:rStyle w:val="CommentReference"/>
          </w:rPr>
          <w:commentReference w:id="114"/>
        </w:r>
      </w:ins>
      <w:ins w:id="116" w:author="Monique Gainey" w:date="2023-10-07T02:13:00Z">
        <w:r w:rsidR="00ED3943">
          <w:rPr>
            <w:bCs/>
          </w:rPr>
          <w:t xml:space="preserve"> Percent dehydration was calculated using the following formula</w:t>
        </w:r>
        <w:commentRangeStart w:id="117"/>
        <w:r w:rsidR="00ED3943">
          <w:rPr>
            <w:bCs/>
          </w:rPr>
          <w:t>:</w:t>
        </w:r>
      </w:ins>
      <w:commentRangeEnd w:id="117"/>
      <w:ins w:id="118" w:author="Monique Gainey" w:date="2023-10-07T02:16:00Z">
        <w:r w:rsidR="00ED3943">
          <w:rPr>
            <w:rStyle w:val="CommentReference"/>
          </w:rPr>
          <w:commentReference w:id="117"/>
        </w:r>
      </w:ins>
      <w:ins w:id="119" w:author="Monique Gainey" w:date="2023-10-07T02:13:00Z">
        <w:r w:rsidR="00ED3943">
          <w:rPr>
            <w:bCs/>
          </w:rPr>
          <w:t xml:space="preserve"> </w:t>
        </w:r>
      </w:ins>
    </w:p>
    <w:p w14:paraId="66A27EB9" w14:textId="761C8496" w:rsidR="00ED3943" w:rsidRDefault="00ED3943" w:rsidP="0031195B">
      <w:pPr>
        <w:spacing w:line="276" w:lineRule="auto"/>
        <w:ind w:firstLine="720"/>
        <w:rPr>
          <w:ins w:id="120" w:author="Monique Gainey" w:date="2023-10-07T02:15:00Z"/>
          <w:bCs/>
        </w:rPr>
      </w:pPr>
      <w:ins w:id="121" w:author="Monique Gainey" w:date="2023-10-07T02:14:00Z">
        <w:r>
          <w:rPr>
            <w:bCs/>
          </w:rPr>
          <w:t>Percent dehydration = 100%*[(</w:t>
        </w:r>
        <w:proofErr w:type="gramStart"/>
        <w:r>
          <w:rPr>
            <w:bCs/>
          </w:rPr>
          <w:t>Post-illness</w:t>
        </w:r>
        <w:proofErr w:type="gramEnd"/>
        <w:r>
          <w:rPr>
            <w:bCs/>
          </w:rPr>
          <w:t xml:space="preserve"> weight – admission weight)/Post-illness weight]</w:t>
        </w:r>
      </w:ins>
    </w:p>
    <w:p w14:paraId="7CAD7806" w14:textId="2A0D7A43" w:rsidR="00ED3943" w:rsidRDefault="00ED3943" w:rsidP="0031195B">
      <w:pPr>
        <w:spacing w:line="276" w:lineRule="auto"/>
        <w:ind w:firstLine="720"/>
        <w:rPr>
          <w:ins w:id="122" w:author="Monique Gainey" w:date="2023-10-07T02:08:00Z"/>
          <w:bCs/>
        </w:rPr>
      </w:pPr>
      <w:ins w:id="123" w:author="Monique Gainey" w:date="2023-10-07T02:16:00Z">
        <w:r>
          <w:rPr>
            <w:bCs/>
          </w:rPr>
          <w:t>T</w:t>
        </w:r>
      </w:ins>
      <w:ins w:id="124" w:author="Monique Gainey" w:date="2023-10-07T02:15:00Z">
        <w:r>
          <w:rPr>
            <w:bCs/>
          </w:rPr>
          <w:t xml:space="preserve">he two highest </w:t>
        </w:r>
      </w:ins>
      <w:ins w:id="125" w:author="Monique Gainey" w:date="2023-10-07T02:16:00Z">
        <w:r>
          <w:rPr>
            <w:bCs/>
          </w:rPr>
          <w:t>consecutive</w:t>
        </w:r>
      </w:ins>
      <w:ins w:id="126" w:author="Monique Gainey" w:date="2023-10-07T02:15:00Z">
        <w:r>
          <w:rPr>
            <w:bCs/>
          </w:rPr>
          <w:t xml:space="preserve"> weight measurements that </w:t>
        </w:r>
      </w:ins>
      <w:ins w:id="127" w:author="Monique Gainey" w:date="2023-10-07T02:16:00Z">
        <w:r>
          <w:rPr>
            <w:bCs/>
          </w:rPr>
          <w:t>differed by less than 2% were averaged to determine a patient’s stable weight, which was used as their post-illness weight</w:t>
        </w:r>
        <w:commentRangeStart w:id="128"/>
        <w:r>
          <w:rPr>
            <w:bCs/>
          </w:rPr>
          <w:t>.</w:t>
        </w:r>
        <w:commentRangeEnd w:id="128"/>
        <w:r>
          <w:rPr>
            <w:rStyle w:val="CommentReference"/>
          </w:rPr>
          <w:commentReference w:id="128"/>
        </w:r>
        <w:r>
          <w:rPr>
            <w:bCs/>
          </w:rPr>
          <w:t xml:space="preserve"> For those who did not reach a stable weight prior to discharg</w:t>
        </w:r>
      </w:ins>
      <w:ins w:id="129" w:author="Monique Gainey" w:date="2023-10-07T02:17:00Z">
        <w:r>
          <w:rPr>
            <w:bCs/>
          </w:rPr>
          <w:t>e, their return weight was used as their post-illness weight. Based on international guidelines developed by WHO and the United States Center for Disease Control, patients</w:t>
        </w:r>
      </w:ins>
      <w:ins w:id="130" w:author="Monique Gainey" w:date="2023-10-07T02:18:00Z">
        <w:r>
          <w:rPr>
            <w:bCs/>
          </w:rPr>
          <w:t xml:space="preserve"> with a percent dehydration &gt;9% were categorized as having </w:t>
        </w:r>
      </w:ins>
      <w:ins w:id="131" w:author="Monique Gainey" w:date="2023-10-07T02:17:00Z">
        <w:r>
          <w:rPr>
            <w:bCs/>
          </w:rPr>
          <w:t>severe dehydration</w:t>
        </w:r>
      </w:ins>
      <w:ins w:id="132" w:author="Monique Gainey" w:date="2023-10-07T02:18:00Z">
        <w:r>
          <w:rPr>
            <w:bCs/>
          </w:rPr>
          <w:t>, 3-9% as some dehydration, and &lt;3% as no dehydration</w:t>
        </w:r>
        <w:commentRangeStart w:id="133"/>
        <w:r>
          <w:rPr>
            <w:bCs/>
          </w:rPr>
          <w:t>.</w:t>
        </w:r>
        <w:commentRangeEnd w:id="133"/>
        <w:r>
          <w:rPr>
            <w:rStyle w:val="CommentReference"/>
          </w:rPr>
          <w:commentReference w:id="133"/>
        </w:r>
        <w:r>
          <w:rPr>
            <w:bCs/>
          </w:rPr>
          <w:t xml:space="preserve"> </w:t>
        </w:r>
      </w:ins>
    </w:p>
    <w:p w14:paraId="480B86DD" w14:textId="0B5A50FE" w:rsidR="00891F9E" w:rsidRDefault="00B613AD" w:rsidP="0031195B">
      <w:pPr>
        <w:spacing w:line="276" w:lineRule="auto"/>
        <w:ind w:firstLine="720"/>
        <w:rPr>
          <w:ins w:id="134" w:author="Monique Gainey" w:date="2023-10-07T02:23:00Z"/>
          <w:bCs/>
        </w:rPr>
      </w:pPr>
      <w:ins w:id="135" w:author="Monique Gainey" w:date="2023-10-07T02:23:00Z">
        <w:r>
          <w:rPr>
            <w:bCs/>
          </w:rPr>
          <w:t xml:space="preserve">Ethical approval was obtained from </w:t>
        </w:r>
        <w:proofErr w:type="spellStart"/>
        <w:proofErr w:type="gramStart"/>
        <w:r>
          <w:rPr>
            <w:bCs/>
          </w:rPr>
          <w:t>icddr,b’s</w:t>
        </w:r>
        <w:proofErr w:type="spellEnd"/>
        <w:proofErr w:type="gramEnd"/>
        <w:r>
          <w:rPr>
            <w:bCs/>
          </w:rPr>
          <w:t xml:space="preserve"> Ethical Review Committee and Rhode Island Hosp</w:t>
        </w:r>
      </w:ins>
      <w:ins w:id="136" w:author="Monique Gainey" w:date="2023-10-07T02:24:00Z">
        <w:r>
          <w:rPr>
            <w:bCs/>
          </w:rPr>
          <w:t>ital’s Institutional Review Board.</w:t>
        </w:r>
      </w:ins>
    </w:p>
    <w:p w14:paraId="6D5F86DB" w14:textId="77777777" w:rsidR="00B613AD" w:rsidRDefault="00B613AD" w:rsidP="0031195B">
      <w:pPr>
        <w:spacing w:line="276" w:lineRule="auto"/>
        <w:ind w:firstLine="720"/>
        <w:rPr>
          <w:ins w:id="137" w:author="Monique Gainey" w:date="2023-10-07T02:08:00Z"/>
          <w:bCs/>
        </w:rPr>
      </w:pPr>
    </w:p>
    <w:p w14:paraId="6BA72380" w14:textId="09C43AAC" w:rsidR="00B50A60" w:rsidRPr="00B50A60" w:rsidRDefault="003A3414" w:rsidP="0031195B">
      <w:pPr>
        <w:spacing w:line="276" w:lineRule="auto"/>
        <w:ind w:firstLine="720"/>
        <w:rPr>
          <w:bCs/>
        </w:rPr>
      </w:pPr>
      <w:r>
        <w:rPr>
          <w:bCs/>
        </w:rPr>
        <w:t xml:space="preserve">The true dehydration status (percent dehydration) was determined based on the patient’s weight at the time of admission to the hospital and their “post-illness” weight at the time of discharge from the hospital. </w:t>
      </w:r>
      <w:r w:rsidR="000565DF">
        <w:rPr>
          <w:bCs/>
        </w:rPr>
        <w:t>Calculated percent dehydration was stratified into three categories of dehydration severity — no, some, and severe — based on current standards in the literature</w:t>
      </w:r>
      <w:r w:rsidR="002B14B3">
        <w:rPr>
          <w:bCs/>
        </w:rPr>
        <w:t xml:space="preserve"> </w:t>
      </w:r>
      <w:r w:rsidR="002B14B3">
        <w:rPr>
          <w:bCs/>
        </w:rPr>
        <w:fldChar w:fldCharType="begin"/>
      </w:r>
      <w:r w:rsidR="001A6F73">
        <w:rPr>
          <w:bCs/>
        </w:rPr>
        <w:instrText xml:space="preserve"> ADDIN ZOTERO_ITEM CSL_CITATION {"citationID":"SyEUzvJT","properties":{"formattedCitation":"(5\\uc0\\u8211{}7)","plainCitation":"(5–7)","noteIndex":0},"citationItems":[{"id":500,"uris":["http://zotero.org/users/local/o7RWvSLw/items/UEVJIL33"],"itemData":{"id":500,"type":"webpage","title":"The Management of Acute Diarrhea in Children: Oral Rehydration, Maintenance, and Nutritional Therapy","URL":"https://www.cdc.gov/mmwr/preview/mmwrhtml/00018677.htm","author":[{"family":"Duggan","given":"C"},{"family":"Santosham","given":"M"},{"family":"Glass","given":"R"}],"accessed":{"date-parts":[["2023",7,28]]}}},{"id":497,"uris":["http://zotero.org/users/local/o7RWvSLw/items/LHD5AZ4S"],"itemData":{"id":497,"type":"article-journal","abstract":"Introduction: Diarrhea remains one of the most common and most deadly conditions affecting children worldwide. Accurately assessing dehydration status is critical to determining treatment course, yet no clinical diagnostic models for dehydration have been empirically derived and validated for use in resource-limited settings.\nMethods: In the Dehydration: Assessing Kids Accurately (DHAKA) prospective cohort study, a random sample of children under 5 with acute diarrhea was enrolled between February and June 2014 in Bangladesh. Local nurses assessed children for clinical signs of dehydration on arrival, and then serial weights were obtained as subjects were rehydrated. For each child, the percent weight change with rehydration was used to classify subjects with severe dehydration (&gt;9% weight change), some dehydration (3–9%), or no dehydration (&lt;3%). Clinical variables were then entered into logistic regression and recursive partitioning models to develop the DHAKA Dehydration Score and DHAKA Dehydration Tree, respectively. Models were assessed for their accuracy using the area under their receiver operating characteristic curve (AUC) and for their reliability through repeat clinical exams. Bootstrapping was used to internally validate the models.\nResults: A total of 850 children were enrolled, with 771 included in the final analysis. Of the 771 children included in the analysis, 11% were classified with severe dehydration, 45% with some dehydration, and 44% with no dehydration. Both the DHAKA Dehydration Score and DHAKA Dehydration Tree had significant AUCs of 0.79 (95% CI = 0.74, 0.84) and 0.76 (95% CI = 0.71, 0.80), respectively, for the diagnosis of severe dehydration. Additionally, the DHAKA Dehydration Score and DHAKA Dehydration Tree had significant positive likelihood ratios of 2.0 (95% CI = 1.8, 2.3) and 2.5 (95% CI = 2.1, 2.8), respectively, and significant negative likelihood ratios of 0.23 (95% CI = 0.13, 0.40) and 0.28 (95% CI = 0.18, 0.44), respectively, for the diagnosis of severe dehydration. Both models demonstrated 90% agreement between independent raters and good reproducibility using bootstrapping.\nConclusion: This study is the first to empirically derive and internally validate accurate and reliable clinical diagnostic models for dehydration in a resource-limited setting. After external validation, frontline providers may use these new tools to better manage acute diarrhea in children.","container-title":"Global Health: Science and Practice","DOI":"10.9745/GHSP-D-15-00097","ISSN":"2169-575X","issue":"3","language":"en","license":"© Levine et al.. This is an open-access article distributed under the terms of the Creative Commons Attribution License, which permits unrestricted use, distribution, and reproduction in any medium, provided the original author and source are properly cited. To view a copy of the license, visit http://creativecommons.org/licenses/by/3.0/. When linking to this article, please use the following permanent link: http://dx.doi.org/10.9745/GHSP-D-15-00097.","note":"publisher: Global Health: Science and Practice\nsection: ORIGINAL ARTICLE\nPMID: 26374802","page":"405-418","source":"www.ghspjournal.org","title":"Empirically Derived Dehydration Scoring and Decision Tree Models for Children With Diarrhea: Assessment and Internal Validation in a Prospective Cohort Study in Dhaka, Bangladesh","title-short":"Empirically Derived Dehydration Scoring and Decision Tree Models for Children With Diarrhea","volume":"3","author":[{"family":"Levine","given":"Adam C."},{"family":"Glavis-Bloom","given":"Justin"},{"family":"Modi","given":"Payal"},{"family":"Nasrin","given":"Sabiha"},{"family":"Rege","given":"Soham"},{"family":"Chu","given":"Chieh"},{"family":"Schmid","given":"Christopher H."},{"family":"Alam","given":"Nur H."}],"issued":{"date-parts":[["2015",9,10]]}}},{"id":494,"uris":["http://zotero.org/users/local/o7RWvSLw/items/UJTWH4RH"],"itemData":{"id":494,"type":"article-journal","container-title":"The Lancet Global Health","DOI":"10.1016/S2214-109X(16)30150-4","ISSN":"2214-109X","issue":"10","journalAbbreviation":"The Lancet Global Health","language":"English","note":"publisher: Elsevier\nPMID: 27567350","page":"e744-e751","source":"www.thelancet.com","title":"External validation of the DHAKA score and comparison with the current IMCI algorithm for the assessment of dehydration in children with diarrhoea: a prospective cohort study","title-short":"External validation of the DHAKA score and comparison with the current IMCI algorithm for the assessment of dehydration in children with diarrhoea","volume":"4","author":[{"family":"Levine","given":"Adam C."},{"family":"Glavis-Bloom","given":"Justin"},{"family":"Modi","given":"Payal"},{"family":"Nasrin","given":"Sabiha"},{"family":"Atika","given":"Bita"},{"family":"Rege","given":"Soham"},{"family":"Robertson","given":"Sarah"},{"family":"Schmid","given":"Christopher H."},{"family":"Alam","given":"Nur H."}],"issued":{"date-parts":[["2016",10,1]]}}}],"schema":"https://github.com/citation-style-language/schema/raw/master/csl-citation.json"} </w:instrText>
      </w:r>
      <w:r w:rsidR="002B14B3">
        <w:rPr>
          <w:bCs/>
        </w:rPr>
        <w:fldChar w:fldCharType="separate"/>
      </w:r>
      <w:r w:rsidR="001A6F73" w:rsidRPr="001A6F73">
        <w:t>(5–7)</w:t>
      </w:r>
      <w:r w:rsidR="002B14B3">
        <w:rPr>
          <w:bCs/>
        </w:rPr>
        <w:fldChar w:fldCharType="end"/>
      </w:r>
      <w:r w:rsidR="000565DF">
        <w:rPr>
          <w:bCs/>
        </w:rPr>
        <w:t>.</w:t>
      </w:r>
      <w:r w:rsidR="002B14B3">
        <w:rPr>
          <w:bCs/>
        </w:rPr>
        <w:t xml:space="preserve"> </w:t>
      </w:r>
      <w:commentRangeStart w:id="138"/>
      <w:r w:rsidR="002B14B3">
        <w:rPr>
          <w:bCs/>
        </w:rPr>
        <w:t xml:space="preserve">The WHO </w:t>
      </w:r>
      <w:r w:rsidR="002B14B3">
        <w:rPr>
          <w:color w:val="000000"/>
        </w:rPr>
        <w:t>algorithm</w:t>
      </w:r>
      <w:r w:rsidR="002B14B3">
        <w:rPr>
          <w:bCs/>
        </w:rPr>
        <w:t xml:space="preserve"> and NIRUDAK </w:t>
      </w:r>
      <w:r w:rsidR="00B2354F">
        <w:rPr>
          <w:bCs/>
        </w:rPr>
        <w:t xml:space="preserve">model both </w:t>
      </w:r>
      <w:r w:rsidR="006E6A23">
        <w:rPr>
          <w:bCs/>
        </w:rPr>
        <w:t>attempt to predict patients’ true dehydration status by classifying</w:t>
      </w:r>
      <w:r w:rsidR="00B2354F">
        <w:rPr>
          <w:bCs/>
        </w:rPr>
        <w:t xml:space="preserve"> patients into</w:t>
      </w:r>
      <w:r w:rsidR="006E6A23">
        <w:rPr>
          <w:bCs/>
        </w:rPr>
        <w:t xml:space="preserve"> one of</w:t>
      </w:r>
      <w:r w:rsidR="00B2354F">
        <w:rPr>
          <w:bCs/>
        </w:rPr>
        <w:t xml:space="preserve"> three </w:t>
      </w:r>
      <w:r w:rsidR="006E6A23">
        <w:rPr>
          <w:bCs/>
        </w:rPr>
        <w:t xml:space="preserve">predicted </w:t>
      </w:r>
      <w:r w:rsidR="00B2354F">
        <w:rPr>
          <w:bCs/>
        </w:rPr>
        <w:t>categories of dehydration severit</w:t>
      </w:r>
      <w:r w:rsidR="007D67F7">
        <w:rPr>
          <w:bCs/>
        </w:rPr>
        <w:t>y — no, some, or severe — analogous to the true dehydration categories of dehydration severity</w:t>
      </w:r>
      <w:r w:rsidR="00B2354F">
        <w:rPr>
          <w:bCs/>
        </w:rPr>
        <w:t xml:space="preserve">. </w:t>
      </w:r>
      <w:commentRangeEnd w:id="138"/>
      <w:r w:rsidR="009158C9">
        <w:rPr>
          <w:rStyle w:val="CommentReference"/>
        </w:rPr>
        <w:commentReference w:id="138"/>
      </w:r>
    </w:p>
    <w:p w14:paraId="284268FB" w14:textId="77777777" w:rsidR="00B50A60" w:rsidRPr="00B81A5A" w:rsidRDefault="00B50A60" w:rsidP="0031195B">
      <w:pPr>
        <w:spacing w:line="276" w:lineRule="auto"/>
        <w:rPr>
          <w:bCs/>
        </w:rPr>
      </w:pPr>
    </w:p>
    <w:p w14:paraId="6B339CF0" w14:textId="2C326396" w:rsidR="00A86940" w:rsidRPr="00936523" w:rsidRDefault="00EE3D70" w:rsidP="0031195B">
      <w:pPr>
        <w:spacing w:line="276" w:lineRule="auto"/>
        <w:rPr>
          <w:bCs/>
          <w:i/>
          <w:iCs/>
        </w:rPr>
      </w:pPr>
      <w:r w:rsidRPr="00A86940">
        <w:rPr>
          <w:bCs/>
          <w:i/>
          <w:iCs/>
        </w:rPr>
        <w:t>Data Analysis</w:t>
      </w:r>
    </w:p>
    <w:p w14:paraId="337FC67F" w14:textId="6A2ECE16" w:rsidR="00936523" w:rsidRDefault="00B50A60" w:rsidP="00936523">
      <w:pPr>
        <w:spacing w:line="276" w:lineRule="auto"/>
        <w:rPr>
          <w:bCs/>
        </w:rPr>
      </w:pPr>
      <w:r>
        <w:rPr>
          <w:lang w:val="en-GB"/>
        </w:rPr>
        <w:t xml:space="preserve">A decision tree (Figure 1) was constructed to demonstrate </w:t>
      </w:r>
      <w:r w:rsidR="00C05A80">
        <w:rPr>
          <w:lang w:val="en-GB"/>
        </w:rPr>
        <w:t xml:space="preserve">expected </w:t>
      </w:r>
      <w:r>
        <w:rPr>
          <w:lang w:val="en-GB"/>
        </w:rPr>
        <w:t xml:space="preserve">DALYs and </w:t>
      </w:r>
      <w:r w:rsidR="00C05A80">
        <w:rPr>
          <w:lang w:val="en-GB"/>
        </w:rPr>
        <w:t xml:space="preserve">expected </w:t>
      </w:r>
      <w:r>
        <w:rPr>
          <w:lang w:val="en-GB"/>
        </w:rPr>
        <w:t xml:space="preserve">costs for each possible combination of true dehydration status and model-assigned dehydration status. </w:t>
      </w:r>
      <w:r w:rsidR="00C05A80">
        <w:rPr>
          <w:lang w:val="en-GB"/>
        </w:rPr>
        <w:t>Expected c</w:t>
      </w:r>
      <w:r w:rsidR="00E62B95">
        <w:rPr>
          <w:lang w:val="en-GB"/>
        </w:rPr>
        <w:t xml:space="preserve">ost was </w:t>
      </w:r>
      <w:r w:rsidR="00B24474">
        <w:rPr>
          <w:lang w:val="en-GB"/>
        </w:rPr>
        <w:t>calculated for each branch of the decision tree</w:t>
      </w:r>
      <w:r w:rsidR="00E62B95">
        <w:rPr>
          <w:lang w:val="en-GB"/>
        </w:rPr>
        <w:t xml:space="preserve"> by </w:t>
      </w:r>
      <w:r w:rsidR="00E41F5E">
        <w:rPr>
          <w:lang w:val="en-GB"/>
        </w:rPr>
        <w:t>taking the mean cost of all patients in that branch</w:t>
      </w:r>
      <w:r w:rsidR="00C05A80">
        <w:rPr>
          <w:lang w:val="en-GB"/>
        </w:rPr>
        <w:t xml:space="preserve"> and multiplying by branch probability</w:t>
      </w:r>
      <w:r w:rsidR="00E41F5E">
        <w:rPr>
          <w:lang w:val="en-GB"/>
        </w:rPr>
        <w:t>.</w:t>
      </w:r>
      <w:r w:rsidR="00E62B95">
        <w:rPr>
          <w:lang w:val="en-GB"/>
        </w:rPr>
        <w:t xml:space="preserve"> </w:t>
      </w:r>
      <w:r w:rsidR="00936523">
        <w:rPr>
          <w:lang w:val="en-GB"/>
        </w:rPr>
        <w:t xml:space="preserve">Costs for treatment were calculated using data from </w:t>
      </w:r>
      <w:proofErr w:type="spellStart"/>
      <w:proofErr w:type="gramStart"/>
      <w:r w:rsidR="00936523" w:rsidRPr="00B50A60">
        <w:rPr>
          <w:bCs/>
        </w:rPr>
        <w:t>icddr,b</w:t>
      </w:r>
      <w:proofErr w:type="spellEnd"/>
      <w:r w:rsidR="00936523">
        <w:rPr>
          <w:bCs/>
        </w:rPr>
        <w:t>.</w:t>
      </w:r>
      <w:proofErr w:type="gramEnd"/>
      <w:r w:rsidR="00936523">
        <w:rPr>
          <w:bCs/>
        </w:rPr>
        <w:t xml:space="preserve"> Total costs for each individual patient in the study were calculated based on the type and total amount of fluid each patient received, associated equipment costs, length of stay at the hospital, and wages lost while in the hospital. All costs were received directly from </w:t>
      </w:r>
      <w:proofErr w:type="spellStart"/>
      <w:proofErr w:type="gramStart"/>
      <w:r w:rsidR="00936523" w:rsidRPr="00B50A60">
        <w:rPr>
          <w:bCs/>
        </w:rPr>
        <w:t>icddr,b</w:t>
      </w:r>
      <w:proofErr w:type="spellEnd"/>
      <w:r w:rsidR="00936523">
        <w:rPr>
          <w:bCs/>
        </w:rPr>
        <w:t>.</w:t>
      </w:r>
      <w:proofErr w:type="gramEnd"/>
      <w:r w:rsidR="00936523">
        <w:rPr>
          <w:bCs/>
        </w:rPr>
        <w:t xml:space="preserve"> All exchange rate conversions from </w:t>
      </w:r>
      <w:r w:rsidR="00936523" w:rsidRPr="00453580">
        <w:rPr>
          <w:bCs/>
        </w:rPr>
        <w:t xml:space="preserve">Bangladeshi </w:t>
      </w:r>
      <w:r w:rsidR="00936523">
        <w:rPr>
          <w:bCs/>
        </w:rPr>
        <w:t>t</w:t>
      </w:r>
      <w:r w:rsidR="00936523" w:rsidRPr="00453580">
        <w:rPr>
          <w:bCs/>
        </w:rPr>
        <w:t>aka</w:t>
      </w:r>
      <w:r w:rsidR="00936523">
        <w:rPr>
          <w:bCs/>
        </w:rPr>
        <w:t xml:space="preserve"> (BDT) to United States dollar (USD) were conducted using data from the World Bank </w:t>
      </w:r>
      <w:r w:rsidR="00936523">
        <w:rPr>
          <w:bCs/>
        </w:rPr>
        <w:fldChar w:fldCharType="begin"/>
      </w:r>
      <w:r w:rsidR="001A6F73">
        <w:rPr>
          <w:bCs/>
        </w:rPr>
        <w:instrText xml:space="preserve"> ADDIN ZOTERO_ITEM CSL_CITATION {"citationID":"qceI6coD","properties":{"formattedCitation":"(8,9)","plainCitation":"(8,9)","noteIndex":0},"citationItems":[{"id":472,"uris":["http://zotero.org/users/local/o7RWvSLw/items/KAMRAF9A"],"itemData":{"id":472,"type":"webpage","abstract":"Free and open access to global development data","container-title":"World Bank Open Data","language":"en","title":"GDP, PPP (current international $) - Bangladesh","URL":"https://data.worldbank.org/indicator/NY.GDP.MKTP.PP.CD?locations=BD","accessed":{"date-parts":[["2023",7,27]]}}},{"id":481,"uris":["http://zotero.org/users/local/o7RWvSLw/items/3ZIUR6RF"],"itemData":{"id":481,"type":"webpage","abstract":"Free and open access to global development data","container-title":"World Bank Open Data","language":"en","title":"GDP Per Capita (current US$) - Bangladesh","URL":"https://data.worldbank.org/indicator/NY.GDP.PCAP.CD?locations=BD","accessed":{"date-parts":[["2023",7,27]]}}}],"schema":"https://github.com/citation-style-language/schema/raw/master/csl-citation.json"} </w:instrText>
      </w:r>
      <w:r w:rsidR="00936523">
        <w:rPr>
          <w:bCs/>
        </w:rPr>
        <w:fldChar w:fldCharType="separate"/>
      </w:r>
      <w:r w:rsidR="001A6F73">
        <w:rPr>
          <w:bCs/>
          <w:noProof/>
        </w:rPr>
        <w:t>(8,9)</w:t>
      </w:r>
      <w:r w:rsidR="00936523">
        <w:rPr>
          <w:bCs/>
        </w:rPr>
        <w:fldChar w:fldCharType="end"/>
      </w:r>
      <w:r w:rsidR="00936523">
        <w:rPr>
          <w:bCs/>
        </w:rPr>
        <w:t xml:space="preserve">. Costs are summarized in Table 1. </w:t>
      </w:r>
    </w:p>
    <w:p w14:paraId="4DEC2990" w14:textId="77777777" w:rsidR="00936523" w:rsidRDefault="00936523" w:rsidP="0031195B">
      <w:pPr>
        <w:spacing w:line="276" w:lineRule="auto"/>
        <w:rPr>
          <w:lang w:val="en-GB"/>
        </w:rPr>
      </w:pPr>
    </w:p>
    <w:p w14:paraId="6929A7CA" w14:textId="46CA3409" w:rsidR="003A3414" w:rsidRDefault="00E62B95" w:rsidP="0031195B">
      <w:pPr>
        <w:spacing w:line="276" w:lineRule="auto"/>
        <w:rPr>
          <w:lang w:val="en-GB"/>
        </w:rPr>
      </w:pPr>
      <w:r>
        <w:rPr>
          <w:lang w:val="en-GB"/>
        </w:rPr>
        <w:t xml:space="preserve">DALYs were calculated as a sum of years of life lost due to illness and years </w:t>
      </w:r>
      <w:r w:rsidR="00E912E5">
        <w:rPr>
          <w:lang w:val="en-GB"/>
        </w:rPr>
        <w:t xml:space="preserve">lived with </w:t>
      </w:r>
      <w:r>
        <w:rPr>
          <w:lang w:val="en-GB"/>
        </w:rPr>
        <w:t>disability</w:t>
      </w:r>
      <w:r w:rsidR="00D1569E">
        <w:rPr>
          <w:lang w:val="en-GB"/>
        </w:rPr>
        <w:t xml:space="preserve">. </w:t>
      </w:r>
      <w:r w:rsidR="00E912E5">
        <w:rPr>
          <w:lang w:val="en-GB"/>
        </w:rPr>
        <w:t>Per convention, y</w:t>
      </w:r>
      <w:r w:rsidR="00D1569E">
        <w:rPr>
          <w:lang w:val="en-GB"/>
        </w:rPr>
        <w:t xml:space="preserve">ears of life lost for each patient were based on Japanese life </w:t>
      </w:r>
      <w:r w:rsidR="00E912E5">
        <w:rPr>
          <w:lang w:val="en-GB"/>
        </w:rPr>
        <w:t>tables which outline life expectancies at specified age</w:t>
      </w:r>
      <w:r w:rsidR="003A3414">
        <w:rPr>
          <w:lang w:val="en-GB"/>
        </w:rPr>
        <w:t xml:space="preserve">s </w:t>
      </w:r>
      <w:r w:rsidR="003A3414">
        <w:rPr>
          <w:lang w:val="en-GB"/>
        </w:rPr>
        <w:fldChar w:fldCharType="begin"/>
      </w:r>
      <w:r w:rsidR="001A6F73">
        <w:rPr>
          <w:lang w:val="en-GB"/>
        </w:rPr>
        <w:instrText xml:space="preserve"> ADDIN ZOTERO_ITEM CSL_CITATION {"citationID":"c3jUxMnT","properties":{"formattedCitation":"(10,11)","plainCitation":"(10,11)","noteIndex":0},"citationItems":[{"id":490,"uris":["http://zotero.org/users/local/o7RWvSLw/items/TM8V4UBP"],"itemData":{"id":490,"type":"document","publisher":"Ministry of Health, Labour and Welfare, Government of Japan","title":"Abridged Life Tables for Japan 2019"}},{"id":485,"uris":["http://zotero.org/users/local/o7RWvSLw/items/XJVCWRYS"],"itemData":{"id":485,"type":"article-journal","abstract":"Because of the epidemiological transition, the global burden of illness has changed. Several factors have contributed to this change, including improvements in maternal and child health, increasing age of populations, and newly recognized disorders of the nervous system. It is now evident that neurologic disorders have emerged as priority health problems worldwide. This is reflected in the Global Burden of Disease Study, jointly published by the World Health Organization and other groups. The proportionate share of the total global burden of disease resulting from neuropsychiatric disorders is projected to rise to 14.7% by 2020. Although neurologic and psychiatric disorders comprise only 1.4% of all deaths, they account for a remarkable 28% of all years of life lived with a disability. This study provides compelling evidence that one cannot assess the neurologic health status of a population by examining mortality statistics alone. Health ministries worldwide must prioritize neurologic disorders, and neurologists must be prepared to provide care for increased numbers of people individually and in population groups.Arch Neurol. 2000;57:418-420--&gt;","container-title":"Archives of Neurology","DOI":"10.1001/archneur.57.3.418","ISSN":"0003-9942","issue":"3","journalAbbreviation":"Archives of Neurology","page":"418-420","source":"Silverchair","title":"The Global Burden of Disease Study: Implications for Neurology","title-short":"The Global Burden of Disease Study","volume":"57","author":[{"family":"Menken","given":"Matthew"},{"family":"Munsat","given":"Theodore L."},{"family":"Toole","given":"James F."}],"issued":{"date-parts":[["2000",3,1]]}}}],"schema":"https://github.com/citation-style-language/schema/raw/master/csl-citation.json"} </w:instrText>
      </w:r>
      <w:r w:rsidR="003A3414">
        <w:rPr>
          <w:lang w:val="en-GB"/>
        </w:rPr>
        <w:fldChar w:fldCharType="separate"/>
      </w:r>
      <w:r w:rsidR="001A6F73">
        <w:rPr>
          <w:noProof/>
          <w:lang w:val="en-GB"/>
        </w:rPr>
        <w:t>(10,11)</w:t>
      </w:r>
      <w:r w:rsidR="003A3414">
        <w:rPr>
          <w:lang w:val="en-GB"/>
        </w:rPr>
        <w:fldChar w:fldCharType="end"/>
      </w:r>
      <w:r w:rsidR="00E912E5">
        <w:rPr>
          <w:lang w:val="en-GB"/>
        </w:rPr>
        <w:t xml:space="preserve">. </w:t>
      </w:r>
      <w:r w:rsidR="00B2354F">
        <w:rPr>
          <w:lang w:val="en-GB"/>
        </w:rPr>
        <w:t xml:space="preserve">Years lived with disability were calculated based on </w:t>
      </w:r>
      <w:r w:rsidR="006E6A23">
        <w:rPr>
          <w:lang w:val="en-GB"/>
        </w:rPr>
        <w:t xml:space="preserve">estimates from the Global Burden of Disease study </w:t>
      </w:r>
      <w:r w:rsidR="00C05A80">
        <w:rPr>
          <w:lang w:val="en-GB"/>
        </w:rPr>
        <w:t xml:space="preserve">and prior literature on the effects of over- and undertreatment of severe dehydration </w:t>
      </w:r>
      <w:r w:rsidR="006E6A23">
        <w:rPr>
          <w:lang w:val="en-GB"/>
        </w:rPr>
        <w:fldChar w:fldCharType="begin"/>
      </w:r>
      <w:r w:rsidR="001A6F73">
        <w:rPr>
          <w:lang w:val="en-GB"/>
        </w:rPr>
        <w:instrText xml:space="preserve"> ADDIN ZOTERO_ITEM CSL_CITATION {"citationID":"jRnTDyi8","properties":{"formattedCitation":"(12\\uc0\\u8211{}14)","plainCitation":"(12–14)","noteIndex":0},"citationItems":[{"id":504,"uris":["http://zotero.org/users/local/o7RWvSLw/items/EHDJJFWT"],"itemData":{"id":504,"type":"dataset","abstract":"The Global Burden of Disease Study 2019 (GBD 2019), coordinated by the Institute for Health Metrics and Evaluation (IHME), estimated the burden of diseases, injuries, and risk factors for 204 countries and territories and selected subnational locations.\n\nDisability weights, which represent the magnitude of health loss associated with specific health outcomes, are used to calculate years lived with disability (YLD) for these outcomes in a given population. The weights are measured on a scale from 0 to 1, where 0 equals a state of full health and 1 equals death. This table provides disability weights for the 440 health states (including combined health states) used to estimate nonfatal health outcomes for the GBD 2019 study.\n\nFor additional GBD results and resources, visit the GBD 2019 Data Resources page.","DOI":"10.6069/1W19-VX76","publisher":"Institute for Health Metrics and Evaluation (IHME)","source":"DOI.org (Datacite)","title":"Global Burden of Disease Study 2019 (GBD 2019) Disability Weights","URL":"http://ghdx.healthdata.org/record/ihme-data/gbd-2019-disability-weights","author":[{"literal":"Global Burden of Disease Collaborative Network"}],"accessed":{"date-parts":[["2023",7,28]]},"issued":{"date-parts":[["2020"]]}}},{"id":505,"uris":["http://zotero.org/users/local/o7RWvSLw/items/R6SH9VFT"],"itemData":{"id":505,"type":"article-journal","container-title":"The Lancet","DOI":"10.1016/S0140-6736(12)61729-2","ISSN":"0140-6736, 1474-547X","issue":"9859","journalAbbreviation":"The Lancet","language":"English","note":"publisher: Elsevier\nPMID: 23245607","page":"2163-2196","source":"www.thelancet.com","title":"Years lived with disability (YLDs) for 1160 sequelae of 289 diseases and injuries 1990–2010: a systematic analysis for the Global Burden of Disease Study 2010","title-short":"Years lived with disability (YLDs) for 1160 sequelae of 289 diseases and injuries 1990–2010","volume":"380","author":[{"family":"Vos","given":"Theo"},{"family":"Flaxman","given":"Abraham D."},{"family":"Naghavi","given":"Mohsen"},{"family":"Lozano","given":"Rafael"},{"family":"Michaud","given":"Catherine"},{"family":"Ezzati","given":"Majid"},{"family":"Shibuya","given":"Kenji"},{"family":"Salomon","given":"Joshua A."},{"family":"Abdalla","given":"Safa"},{"family":"Aboyans","given":"Victor"},{"family":"Abraham","given":"Jerry"},{"family":"Ackerman","given":"Ilana"},{"family":"Aggarwal","given":"Rakesh"},{"family":"Ahn","given":"Stephanie Y."},{"family":"Ali","given":"Mohammed K."},{"family":"AlMazroa","given":"Mohammad A."},{"family":"Alvarado","given":"Miriam"},{"family":"Anderson","given":"H. Ross"},{"family":"Anderson","given":"Laurie M."},{"family":"Andrews","given":"Kathryn G."},{"family":"Atkinson","given":"Charles"},{"family":"Baddour","given":"Larry M."},{"family":"Bahalim","given":"Adil N."},{"family":"Barker-Collo","given":"Suzanne"},{"family":"Barrero","given":"Lope H."},{"family":"Bartels","given":"David H."},{"family":"Basáñez","given":"Maria-Gloria"},{"family":"Baxter","given":"Amanda"},{"family":"Bell","given":"Michelle L."},{"family":"Benjamin","given":"Emelia J."},{"family":"Bennett","given":"Derrick"},{"family":"Bernabé","given":"Eduardo"},{"family":"Bhalla","given":"Kavi"},{"family":"Bhandari","given":"Bishal"},{"family":"Bikbov","given":"Boris"},{"family":"Abdulhak","given":"Aref Bin"},{"family":"Birbeck","given":"Gretchen"},{"family":"Black","given":"James A."},{"family":"Blencowe","given":"Hannah"},{"family":"Blore","given":"Jed D."},{"family":"Blyth","given":"Fiona"},{"family":"Bolliger","given":"Ian"},{"family":"Bonaventure","given":"Audrey"},{"family":"Boufous","given":"Soufiane"},{"family":"Bourne","given":"Rupert"},{"family":"Boussinesq","given":"Michel"},{"family":"Braithwaite","given":"Tasanee"},{"family":"Brayne","given":"Carol"},{"family":"Bridgett","given":"Lisa"},{"family":"Brooker","given":"Simon"},{"family":"Brooks","given":"Peter"},{"family":"Brugha","given":"Traolach S."},{"family":"Bryan-Hancock","given":"Claire"},{"family":"Bucello","given":"Chiara"},{"family":"Buchbinder","given":"Rachelle"},{"family":"Buckle","given":"Geoffrey"},{"family":"Budke","given":"Christine M."},{"family":"Burch","given":"Michael"},{"family":"Burney","given":"Peter"},{"family":"Burstein","given":"Roy"},{"family":"Calabria","given":"Bianca"},{"family":"Campbell","given":"Benjamin"},{"family":"Canter","given":"Charles E."},{"family":"Carabin","given":"Hélène"},{"family":"Carapetis","given":"Jonathan"},{"family":"Carmona","given":"Loreto"},{"family":"Cella","given":"Claudia"},{"family":"Charlson","given":"Fiona"},{"family":"Chen","given":"Honglei"},{"family":"Cheng","given":"Andrew Tai-Ann"},{"family":"Chou","given":"David"},{"family":"Chugh","given":"Sumeet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Courville","dropping-particle":"de"},{"family":"Couser","given":"William"},{"family":"Cowie","given":"Benjamin C."},{"family":"Criqui","given":"Michael H."},{"family":"Cross","given":"Marita"},{"family":"Dabhadkar","given":"Kaustubh C."},{"family":"Dahiya","given":"Manu"},{"family":"Dahodwala","given":"Nabila"},{"family":"Damsere-Derry","given":"James"},{"family":"Danaei","given":"Goodarz"},{"family":"Davis","given":"Adrian"},{"family":"Leo","given":"Diego De"},{"family":"Degenhardt","given":"Louisa"},{"family":"Dellavalle","given":"Robert"},{"family":"Delossantos","given":"Allyne"},{"family":"Denenberg","given":"Julie"},{"family":"Derrett","given":"Sarah"},{"family":"Jarlais","given":"Don C. Des"},{"family":"Dharmaratne","given":"Samath D."},{"family":"Dherani","given":"Mukesh"},{"family":"Diaz-Torne","given":"Cesar"},{"family":"Dolk","given":"Helen"},{"family":"Dorsey","given":"E. Ray"},{"family":"Driscoll","given":"Tim"},{"family":"Duber","given":"Herbert"},{"family":"Ebel","given":"Beth"},{"family":"Edmond","given":"Karen"},{"family":"Elbaz","given":"Alexis"},{"family":"Ali","given":"Suad Eltahir"},{"family":"Erskine","given":"Holly"},{"family":"Erwin","given":"Patricia J."},{"family":"Espindola","given":"Patricia"},{"family":"Ewoigbokhan","given":"Stalin E."},{"family":"Farzadfar","given":"Farshad"},{"family":"Feigin","given":"Valery"},{"family":"Felson","given":"David T."},{"family":"Ferrari","given":"Alize"},{"family":"Ferri","given":"Cleusa P."},{"family":"Fèvre","given":"Eric M."},{"family":"Finucane","given":"Mariel M."},{"family":"Flaxman","given":"Seth"},{"family":"Flood","given":"Louise"},{"family":"Foreman","given":"Kyle"},{"family":"Forouzanfar","given":"Mohammad H."},{"family":"Fowkes","given":"Francis Gerry R."},{"family":"Franklin","given":"Richard"},{"family":"Fransen","given":"Marlene"},{"family":"Freeman","given":"Michael K."},{"family":"Gabbe","given":"Belinda J."},{"family":"Gabriel","given":"Sherine E."},{"family":"Gakidou","given":"Emmanuela"},{"family":"Ganatra","given":"Hammad A."},{"family":"Garcia","given":"Bianca"},{"family":"Gaspari","given":"Flavio"},{"family":"Gillum","given":"Richard F."},{"family":"Gmel","given":"Gerhard"},{"family":"Gosselin","given":"Richard"},{"family":"Grainger","given":"Rebecca"},{"family":"Groeger","given":"Justina"},{"family":"Guillemin","given":"Francis"},{"family":"Gunnell","given":"David"},{"family":"Gupta","given":"Ramyani"},{"family":"Haagsma","given":"Juanita"},{"family":"Hagan","given":"Holly"},{"family":"Halasa","given":"Yara A."},{"family":"Hall","given":"Wayne"},{"family":"Haring","given":"Diana"},{"family":"Haro","given":"Josep Maria"},{"family":"Harrison","given":"James E."},{"family":"Havmoeller","given":"Rasmus"},{"family":"Hay","given":"Roderick J."},{"family":"Higashi","given":"Hideki"},{"family":"Hill","given":"Catherine"},{"family":"Hoen","given":"Bruno"},{"family":"Hoffman","given":"Howard"},{"family":"Hotez","given":"Peter J."},{"family":"Hoy","given":"Damian"},{"family":"Huang","given":"John J."},{"family":"Ibeanusi","given":"Sydney E."},{"family":"Jacobsen","given":"Kathryn H."},{"family":"James","given":"Spencer L."},{"family":"Jarvis","given":"Deborah"},{"family":"Jasrasaria","given":"Rashmi"},{"family":"Jayaraman","given":"Sudha"},{"family":"Johns","given":"Nicole"},{"family":"Jonas","given":"Jost B."},{"family":"Karthikeyan","given":"Ganesan"},{"family":"Kassebaum","given":"Nicholas"},{"family":"Kawakami","given":"Norito"},{"family":"Keren","given":"Andre"},{"family":"Khoo","given":"Jon-Paul"},{"family":"King","given":"Charles H."},{"family":"Knowlton","given":"Lisa Marie"},{"family":"Kobusingye","given":"Olive"},{"family":"Koranteng","given":"Adofo"},{"family":"Krishnamurthi","given":"Rita"},{"family":"Lalloo","given":"Ratilal"},{"family":"Laslett","given":"Laura L."},{"family":"Lathlean","given":"Tim"},{"family":"Leasher","given":"Janet L."},{"family":"Lee","given":"Yong Yi"},{"family":"Leigh","given":"James"},{"family":"Lim","given":"Stephen S."},{"family":"Limb","given":"Elizabeth"},{"family":"Lin","given":"John Kent"},{"family":"Lipnick","given":"Michael"},{"family":"Lipshultz","given":"Steven E."},{"family":"Liu","given":"Wei"},{"family":"Loane","given":"Maria"},{"family":"Ohno","given":"Summer Lockett"},{"family":"Lyons","given":"Ronan"},{"family":"Ma","given":"Jixiang"},{"family":"Mabweijano","given":"Jacqueline"},{"family":"MacIntyre","given":"Michael F."},{"family":"Malekzadeh","given":"Reza"},{"family":"Mallinger","given":"Leslie"},{"family":"Manivannan","given":"Sivabalan"},{"family":"Marcenes","given":"Wagner"},{"family":"March","given":"Lyn"},{"family":"Margolis","given":"David J."},{"family":"Marks","given":"Guy B."},{"family":"Marks","given":"Robin"},{"family":"Matsumori","given":"Akira"},{"family":"Matzopoulos","given":"Richard"},{"family":"Mayosi","given":"Bongani M."},{"family":"McAnulty","given":"John H."},{"family":"McDermott","given":"Mary M."},{"family":"McGill","given":"Neil"},{"family":"McGrath","given":"John"},{"family":"Medina-Mora","given":"Maria Elena"},{"family":"Meltzer","given":"Michele"},{"family":"Memish","given":"Ziad A."},{"family":"Mensah","given":"George A."},{"family":"Merriman","given":"Tony R."},{"family":"Meyer","given":"Ana-Claire"},{"family":"Miglioli","given":"Valeria"},{"family":"Miller","given":"Matthew"},{"family":"Miller","given":"Ted R."},{"family":"Mitchell","given":"Philip B."},{"family":"Mocumbi","given":"Ana Olga"},{"family":"Moffitt","given":"Terrie E."},{"family":"Mokdad","given":"Ali A."},{"family":"Monasta","given":"Lorenzo"},{"family":"Montico","given":"Marcella"},{"family":"Moradi-Lakeh","given":"Maziar"},{"family":"Moran","given":"Andrew"},{"family":"Morawska","given":"Lidia"},{"family":"Mori","given":"Rintaro"},{"family":"Murdoch","given":"Michele E."},{"family":"Mwaniki","given":"Michael K."},{"family":"Naidoo","given":"Kovin"},{"family":"Nair","given":"M. Nathan"},{"family":"Naldi","given":"Luigi"},{"family":"Narayan","given":"KM Venkat"},{"family":"Nelson","given":"Paul K."},{"family":"Nelson","given":"Robert G."},{"family":"Nevitt","given":"Michael C."},{"family":"Newton","given":"Charles R."},{"family":"Nolte","given":"Sandra"},{"family":"Norman","given":"Paul"},{"family":"Norman","given":"Rosana"},{"family":"O'Donnell","given":"Martin"},{"family":"O'Hanlon","given":"Simon"},{"family":"Olives","given":"Casey"},{"family":"Omer","given":"Saad B."},{"family":"Ortblad","given":"Katrina"},{"family":"Osborne","given":"Richard"},{"family":"Ozgediz","given":"Doruk"},{"family":"Page","given":"Andrew"},{"family":"Pahari","given":"Bishnu"},{"family":"Pandian","given":"Jeyaraj Durai"},{"family":"Rivero","given":"Andrea Panozo"},{"family":"Patten","given":"Scott B."},{"family":"Pearce","given":"Neil"},{"family":"Padilla","given":"Rogelio Perez"},{"family":"Perez-Ruiz","given":"Fernando"},{"family":"Perico","given":"Norberto"},{"family":"Pesudovs","given":"Konrad"},{"family":"Phillips","given":"David"},{"family":"Phillips","given":"Michael R."},{"family":"Pierce","given":"Kelsey"},{"family":"Pion","given":"Sébastien"},{"family":"Polanczyk","given":"Guilherme V."},{"family":"Polinder","given":"Suzanne"},{"family":"Pope","given":"C. Arden"},{"family":"Popova","given":"Svetlana"},{"family":"Porrini","given":"Esteban"},{"family":"Pourmalek","given":"Farshad"},{"family":"Prince","given":"Martin"},{"family":"Pullan","given":"Rachel L."},{"family":"Ramaiah","given":"Kapa D."},{"family":"Ranganathan","given":"Dharani"},{"family":"Razavi","given":"Homie"},{"family":"Regan","given":"Mathilda"},{"family":"Rehm","given":"Jürgen T."},{"family":"Rein","given":"David B."},{"family":"Remuzzi","given":"Guiseppe"},{"family":"Richardson","given":"Kathryn"},{"family":"Rivara","given":"Frederick P."},{"family":"Roberts","given":"Thomas"},{"family":"Robinson","given":"Carolyn"},{"family":"Leòn","given":"Felipe Rodriguez De"},{"family":"Ronfani","given":"Luca"},{"family":"Room","given":"Robin"},{"family":"Rosenfeld","given":"Lisa C."},{"family":"Rushton","given":"Lesley"},{"family":"Sacco","given":"Ralph L."},{"family":"Saha","given":"Sukanta"},{"family":"Sampson","given":"Uchechukwu"},{"family":"Sanchez-Riera","given":"Lidia"},{"family":"Sanman","given":"Ella"},{"family":"Schwebel","given":"David C."},{"family":"Scott","given":"James Graham"},{"family":"Segui-Gomez","given":"Maria"},{"family":"Shahraz","given":"Saeid"},{"family":"Shepard","given":"Donald S."},{"family":"Shin","given":"Hwashin"},{"family":"Shivakoti","given":"Rupak"},{"family":"Silberberg","given":"Donald"},{"family":"Singh","given":"David"},{"family":"Singh","given":"Gitanjali M."},{"family":"Singh","given":"Jasvinder A."},{"family":"Singleton","given":"Jessica"},{"family":"Sleet","given":"David A."},{"family":"Sliwa","given":"Karen"},{"family":"Smith","given":"Emma"},{"family":"Smith","given":"Jennifer L."},{"family":"Stapelberg","given":"Nicolas JC"},{"family":"Steer","given":"Andrew"},{"family":"Steiner","given":"Timothy"},{"family":"Stolk","given":"Wilma A."},{"family":"Stovner","given":"Lars Jacob"},{"family":"Sudfeld","given":"Christopher"},{"family":"Syed","given":"Sana"},{"family":"Tamburlini","given":"Giorgio"},{"family":"Tavakkoli","given":"Mohammad"},{"family":"Taylor","given":"Hugh R."},{"family":"Taylor","given":"Jennifer A."},{"family":"Taylor","given":"William J."},{"family":"Thomas","given":"Bernadette"},{"family":"Thomson","given":"W. Murray"},{"family":"Thurston","given":"George D."},{"family":"Tleyjeh","given":"Imad M."},{"family":"Tonelli","given":"Marcello"},{"family":"Towbin","given":"Jeffrey A."},{"family":"Truelsen","given":"Thomas"},{"family":"Tsilimbaris","given":"Miltiadis K."},{"family":"Ubeda","given":"Clotilde"},{"family":"Undurraga","given":"Eduardo A."},{"family":"Werf","given":"Marieke J.","dropping-particle":"van der"},{"family":"Os","given":"Jim","dropping-particle":"van"},{"family":"Vavilala","given":"Monica S."},{"family":"Venketasubramanian","given":"N."},{"family":"Wang","given":"Mengru"},{"family":"Wang","given":"Wenzhi"},{"family":"Watt","given":"Kerrianne"},{"family":"Weatherall","given":"David J."},{"family":"Weinstock","given":"Martin A."},{"family":"Weintraub","given":"Robert"},{"family":"Weisskopf","given":"Marc G."},{"family":"Weissman","given":"Myrna M."},{"family":"White","given":"Richard A."},{"family":"Whiteford","given":"Harvey"},{"family":"Wiersma","given":"Steven T."},{"family":"Wilkinson","given":"James D."},{"family":"Williams","given":"Hywel C."},{"family":"Williams","given":"Sean RM"},{"family":"Witt","given":"Emma"},{"family":"Wolfe","given":"Frederick"},{"family":"Woolf","given":"Anthony D."},{"family":"Wulf","given":"Sarah"},{"family":"Yeh","given":"Pon-Hsiu"},{"family":"Zaidi","given":"Anita KM"},{"family":"Zheng","given":"Zhi-Jie"},{"family":"Zonies","given":"David"},{"family":"Lopez","given":"Alan D."},{"family":"Murray","given":"Christopher JL"}],"issued":{"date-parts":[["2012",12,15]]}}},{"id":508,"uris":["http://zotero.org/users/local/o7RWvSLw/items/TW9MFVLJ"],"itemData":{"id":508,"type":"article-journal","abstract":"A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6E6A23">
        <w:rPr>
          <w:lang w:val="en-GB"/>
        </w:rPr>
        <w:fldChar w:fldCharType="separate"/>
      </w:r>
      <w:r w:rsidR="001A6F73" w:rsidRPr="001A6F73">
        <w:t>(12–14)</w:t>
      </w:r>
      <w:r w:rsidR="006E6A23">
        <w:rPr>
          <w:lang w:val="en-GB"/>
        </w:rPr>
        <w:fldChar w:fldCharType="end"/>
      </w:r>
      <w:r w:rsidR="006E6A23">
        <w:rPr>
          <w:lang w:val="en-GB"/>
        </w:rPr>
        <w:t xml:space="preserve">. </w:t>
      </w:r>
      <w:r w:rsidR="00C05A80">
        <w:rPr>
          <w:lang w:val="en-GB"/>
        </w:rPr>
        <w:t xml:space="preserve">Expected </w:t>
      </w:r>
      <w:r w:rsidR="00D1569E">
        <w:rPr>
          <w:lang w:val="en-GB"/>
        </w:rPr>
        <w:t xml:space="preserve">DALYs for each branch of the decision tree were calculated by taking the mean </w:t>
      </w:r>
      <w:r w:rsidR="003A3414">
        <w:rPr>
          <w:lang w:val="en-GB"/>
        </w:rPr>
        <w:t xml:space="preserve">number of </w:t>
      </w:r>
      <w:r w:rsidR="00D1569E">
        <w:rPr>
          <w:lang w:val="en-GB"/>
        </w:rPr>
        <w:t xml:space="preserve">DALYs for all </w:t>
      </w:r>
      <w:r w:rsidR="003A3414">
        <w:rPr>
          <w:lang w:val="en-GB"/>
        </w:rPr>
        <w:t>patients in that branch</w:t>
      </w:r>
      <w:r w:rsidR="00C05A80">
        <w:rPr>
          <w:lang w:val="en-GB"/>
        </w:rPr>
        <w:t xml:space="preserve"> and multiplying by the branch probability.</w:t>
      </w:r>
    </w:p>
    <w:p w14:paraId="4AA25E7B" w14:textId="77777777" w:rsidR="00936523" w:rsidRDefault="00936523" w:rsidP="0031195B">
      <w:pPr>
        <w:spacing w:line="276" w:lineRule="auto"/>
        <w:rPr>
          <w:lang w:val="en-GB"/>
        </w:rPr>
      </w:pPr>
    </w:p>
    <w:p w14:paraId="350CFC7B" w14:textId="44FDADE5" w:rsidR="00936523" w:rsidRPr="00936523" w:rsidRDefault="00936523" w:rsidP="0031195B">
      <w:pPr>
        <w:spacing w:line="276" w:lineRule="auto"/>
        <w:rPr>
          <w:b/>
          <w:bCs/>
          <w:lang w:val="en-GB"/>
        </w:rPr>
      </w:pPr>
      <w:r w:rsidRPr="00936523">
        <w:rPr>
          <w:b/>
          <w:bCs/>
          <w:highlight w:val="yellow"/>
          <w:lang w:val="en-GB"/>
        </w:rPr>
        <w:t>[QUESTION FOR JP — INCLUDE TABLE DEMONSTRATING DALY CALCULATION?]</w:t>
      </w:r>
    </w:p>
    <w:p w14:paraId="4D136A76" w14:textId="77777777" w:rsidR="003A3414" w:rsidRDefault="003A3414" w:rsidP="0031195B">
      <w:pPr>
        <w:spacing w:line="276" w:lineRule="auto"/>
        <w:rPr>
          <w:lang w:val="en-GB"/>
        </w:rPr>
      </w:pPr>
    </w:p>
    <w:p w14:paraId="2F27EF88" w14:textId="7CFC11F9" w:rsidR="00B50A60" w:rsidRDefault="003A3414" w:rsidP="0031195B">
      <w:pPr>
        <w:spacing w:line="276" w:lineRule="auto"/>
        <w:rPr>
          <w:lang w:val="en-GB"/>
        </w:rPr>
      </w:pPr>
      <w:r>
        <w:rPr>
          <w:lang w:val="en-GB"/>
        </w:rPr>
        <w:t>For the base case analysis, t</w:t>
      </w:r>
      <w:r w:rsidR="00E62B95">
        <w:rPr>
          <w:lang w:val="en-GB"/>
        </w:rPr>
        <w:t xml:space="preserve">he probability of death from serious cases of undertreatment (i.e., if a patient had severe dehydration but was predicted to have some or no dehydration) </w:t>
      </w:r>
      <w:r w:rsidR="0024509A">
        <w:rPr>
          <w:lang w:val="en-GB"/>
        </w:rPr>
        <w:t xml:space="preserve">and probability of death from serious cases of overtreatment (e.g., if the patient has some or no dehydration but was predicted to have severe dehydration) were estimated based on </w:t>
      </w:r>
      <w:r w:rsidR="00453580">
        <w:rPr>
          <w:lang w:val="en-GB"/>
        </w:rPr>
        <w:t xml:space="preserve">clinical input from physicians who have practiced at </w:t>
      </w:r>
      <w:proofErr w:type="spellStart"/>
      <w:r w:rsidR="00453580" w:rsidRPr="00B50A60">
        <w:rPr>
          <w:bCs/>
        </w:rPr>
        <w:t>icddr,b</w:t>
      </w:r>
      <w:proofErr w:type="spellEnd"/>
      <w:r w:rsidR="0024509A">
        <w:rPr>
          <w:lang w:val="en-GB"/>
        </w:rPr>
        <w:t xml:space="preserve"> and</w:t>
      </w:r>
      <w:r w:rsidR="00E62B95">
        <w:rPr>
          <w:lang w:val="en-GB"/>
        </w:rPr>
        <w:t xml:space="preserve"> on prior studies of undertreatment in the context of dehydration due to diarrheal illness</w:t>
      </w:r>
      <w:r w:rsidR="007D67F7">
        <w:rPr>
          <w:lang w:val="en-GB"/>
        </w:rPr>
        <w:t xml:space="preserve"> </w:t>
      </w:r>
      <w:r w:rsidR="00C05A80">
        <w:rPr>
          <w:lang w:val="en-GB"/>
        </w:rPr>
        <w:fldChar w:fldCharType="begin"/>
      </w:r>
      <w:r w:rsidR="001A6F73">
        <w:rPr>
          <w:lang w:val="en-GB"/>
        </w:rPr>
        <w:instrText xml:space="preserve"> ADDIN ZOTERO_ITEM CSL_CITATION {"citationID":"e31rRNYP","properties":{"formattedCitation":"(14)","plainCitation":"(14)","noteIndex":0},"citationItems":[{"id":508,"uris":["http://zotero.org/users/local/o7RWvSLw/items/TW9MFVLJ"],"itemData":{"id":508,"type":"article-journal","abstract":"A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C05A80">
        <w:rPr>
          <w:lang w:val="en-GB"/>
        </w:rPr>
        <w:fldChar w:fldCharType="separate"/>
      </w:r>
      <w:r w:rsidR="001A6F73">
        <w:rPr>
          <w:noProof/>
          <w:lang w:val="en-GB"/>
        </w:rPr>
        <w:t>(14)</w:t>
      </w:r>
      <w:r w:rsidR="00C05A80">
        <w:rPr>
          <w:lang w:val="en-GB"/>
        </w:rPr>
        <w:fldChar w:fldCharType="end"/>
      </w:r>
      <w:r w:rsidR="00E62B95">
        <w:rPr>
          <w:lang w:val="en-GB"/>
        </w:rPr>
        <w:t>. An initial incremental cost-effectiveness ratio (ICER) was calculated using these data</w:t>
      </w:r>
      <w:r w:rsidR="002439B5">
        <w:rPr>
          <w:lang w:val="en-GB"/>
        </w:rPr>
        <w:t xml:space="preserve">. </w:t>
      </w:r>
    </w:p>
    <w:p w14:paraId="4209E048" w14:textId="77777777" w:rsidR="00B23DC2" w:rsidRDefault="00B23DC2" w:rsidP="0031195B">
      <w:pPr>
        <w:spacing w:line="276" w:lineRule="auto"/>
        <w:rPr>
          <w:lang w:val="en-GB"/>
        </w:rPr>
      </w:pPr>
    </w:p>
    <w:p w14:paraId="63E5DC22" w14:textId="2552FD02" w:rsidR="007D1D35" w:rsidRDefault="00B23DC2" w:rsidP="0031195B">
      <w:pPr>
        <w:spacing w:line="276" w:lineRule="auto"/>
        <w:rPr>
          <w:lang w:val="en-GB"/>
        </w:rPr>
      </w:pPr>
      <w:r>
        <w:rPr>
          <w:lang w:val="en-GB"/>
        </w:rPr>
        <w:t xml:space="preserve">Two-way sensitivity analyses were </w:t>
      </w:r>
      <w:r w:rsidR="00A86940">
        <w:rPr>
          <w:lang w:val="en-GB"/>
        </w:rPr>
        <w:t>then</w:t>
      </w:r>
      <w:r>
        <w:rPr>
          <w:lang w:val="en-GB"/>
        </w:rPr>
        <w:t xml:space="preserve"> conducted</w:t>
      </w:r>
      <w:r w:rsidR="001A4F6E">
        <w:rPr>
          <w:lang w:val="en-GB"/>
        </w:rPr>
        <w:t xml:space="preserve">; here, the </w:t>
      </w:r>
      <w:r w:rsidR="002439B5">
        <w:rPr>
          <w:lang w:val="en-GB"/>
        </w:rPr>
        <w:t xml:space="preserve">probability of death from under- and overtreatment were both taken as variable. </w:t>
      </w:r>
      <w:r w:rsidR="00324FE1">
        <w:rPr>
          <w:lang w:val="en-GB"/>
        </w:rPr>
        <w:t xml:space="preserve">Per WHO recommendations, two willingness-to-pay thresholds were used in analysis: two- and three-times the </w:t>
      </w:r>
      <w:r w:rsidR="001A4F6E">
        <w:rPr>
          <w:lang w:val="en-GB"/>
        </w:rPr>
        <w:t xml:space="preserve">2019 Bangladeshi </w:t>
      </w:r>
      <w:r w:rsidR="00324FE1">
        <w:rPr>
          <w:lang w:val="en-GB"/>
        </w:rPr>
        <w:t>gross domestic product</w:t>
      </w:r>
      <w:r w:rsidR="00453580">
        <w:rPr>
          <w:lang w:val="en-GB"/>
        </w:rPr>
        <w:t xml:space="preserve"> (GDP)</w:t>
      </w:r>
      <w:r w:rsidR="00324FE1">
        <w:rPr>
          <w:lang w:val="en-GB"/>
        </w:rPr>
        <w:t xml:space="preserve"> per capita in</w:t>
      </w:r>
      <w:r w:rsidR="001A4F6E">
        <w:rPr>
          <w:lang w:val="en-GB"/>
        </w:rPr>
        <w:t xml:space="preserve"> USD </w:t>
      </w:r>
      <w:r w:rsidR="00324FE1">
        <w:rPr>
          <w:lang w:val="en-GB"/>
        </w:rPr>
        <w:fldChar w:fldCharType="begin"/>
      </w:r>
      <w:r w:rsidR="001A6F73">
        <w:rPr>
          <w:lang w:val="en-GB"/>
        </w:rPr>
        <w:instrText xml:space="preserve"> ADDIN ZOTERO_ITEM CSL_CITATION {"citationID":"wmpFBcWa","properties":{"formattedCitation":"(15)","plainCitation":"(15)","noteIndex":0},"citationItems":[{"id":479,"uris":["http://zotero.org/users/local/o7RWvSLw/items/9Z4ZL85V"],"itemData":{"id":479,"type":"book","abstract":"Several guidelines on cost-effectiveness analysis (CEA) already exist. There are two reasons for producing another set. The first is that traditional or, incremental, CEA ignores the question of whether, the current mix of interventions represents an efficient use of resources. Secondly,the resources required to evaluate the large number of interventions required to use CEA to identify opportunities to enhance efficiency are prohibitive. The approach of Generalized CEA proposed in this Guide seeks to provide analysts with a method of assessing whether the current as well as proposed mix of interventions is efficient. It also seeks to maximize the generalizability of results across settings.  The Guide, in Part I, begins with a brief description of Generalized CEA and how it relates to the two questions raised above. It then considers issues relating to study design, estimating costs, assessing health effects, discounting, uncertainty and sensitivity analysis, and reporting results. Detailed discussions of selected technical issues, and applications are provided in a series of, background papers, originally published in journals, but included in this book for easy reference in Part II.  The Guide and these papers, are written in the context of the work of WHO-CHOICE: CHOosing Interventions that are Cost-Effective. WHO-CHOICE is assembling regional databases on the costs, impact on population health and cost-effectiveness of, key health interventions using standardized methodology and tools. WHO-CHOICE tools on costing (CostIt©), population effectiveness modelling (PopMod©) and probabilistic uncertainty analysis (MCLeague©) are included in the accompanying compact disc.","ISBN":"978-92-4-154601-0","language":"en","note":"Google-Books-ID: _HloWI6HXbcC","number-of-pages":"364","publisher":"World Health Organization","source":"Google Books","title":"Making Choices in Health: WHO Guide to Cost-effectiveness Analysis","title-short":"Making Choices in Health","issued":{"date-parts":[["2003"]]}}}],"schema":"https://github.com/citation-style-language/schema/raw/master/csl-citation.json"} </w:instrText>
      </w:r>
      <w:r w:rsidR="00324FE1">
        <w:rPr>
          <w:lang w:val="en-GB"/>
        </w:rPr>
        <w:fldChar w:fldCharType="separate"/>
      </w:r>
      <w:r w:rsidR="001A6F73">
        <w:rPr>
          <w:noProof/>
          <w:lang w:val="en-GB"/>
        </w:rPr>
        <w:t>(15)</w:t>
      </w:r>
      <w:r w:rsidR="00324FE1">
        <w:rPr>
          <w:lang w:val="en-GB"/>
        </w:rPr>
        <w:fldChar w:fldCharType="end"/>
      </w:r>
      <w:r w:rsidR="00324FE1">
        <w:rPr>
          <w:lang w:val="en-GB"/>
        </w:rPr>
        <w:t>.</w:t>
      </w:r>
      <w:r w:rsidR="00453580">
        <w:rPr>
          <w:lang w:val="en-GB"/>
        </w:rPr>
        <w:t xml:space="preserve"> </w:t>
      </w:r>
    </w:p>
    <w:p w14:paraId="5C3DDDF8" w14:textId="77777777" w:rsidR="00A86940" w:rsidRDefault="00A86940" w:rsidP="0031195B">
      <w:pPr>
        <w:spacing w:line="276" w:lineRule="auto"/>
        <w:rPr>
          <w:lang w:val="en-GB"/>
        </w:rPr>
      </w:pPr>
    </w:p>
    <w:p w14:paraId="666F08A3" w14:textId="73BE66B1" w:rsidR="00A86940" w:rsidRPr="00936523" w:rsidRDefault="00A86940" w:rsidP="0031195B">
      <w:pPr>
        <w:spacing w:line="276" w:lineRule="auto"/>
        <w:rPr>
          <w:b/>
          <w:bCs/>
          <w:lang w:val="en-GB"/>
        </w:rPr>
      </w:pPr>
      <w:r w:rsidRPr="00936523">
        <w:rPr>
          <w:b/>
          <w:bCs/>
          <w:highlight w:val="yellow"/>
          <w:lang w:val="en-GB"/>
        </w:rPr>
        <w:t xml:space="preserve">[JP: </w:t>
      </w:r>
      <w:r w:rsidR="002439B5" w:rsidRPr="00936523">
        <w:rPr>
          <w:b/>
          <w:bCs/>
          <w:highlight w:val="yellow"/>
          <w:lang w:val="en-GB"/>
        </w:rPr>
        <w:t xml:space="preserve">METHODS — </w:t>
      </w:r>
      <w:r w:rsidRPr="00936523">
        <w:rPr>
          <w:b/>
          <w:bCs/>
          <w:highlight w:val="yellow"/>
          <w:lang w:val="en-GB"/>
        </w:rPr>
        <w:t>PSA &amp; COST-EFFECTIVENESS ACCEPTABILITY CURVE/FRONTIER</w:t>
      </w:r>
      <w:r w:rsidR="002439B5" w:rsidRPr="00936523">
        <w:rPr>
          <w:b/>
          <w:bCs/>
          <w:highlight w:val="yellow"/>
          <w:lang w:val="en-GB"/>
        </w:rPr>
        <w:t xml:space="preserve"> METHODS</w:t>
      </w:r>
      <w:r w:rsidRPr="00936523">
        <w:rPr>
          <w:b/>
          <w:bCs/>
          <w:highlight w:val="yellow"/>
          <w:lang w:val="en-GB"/>
        </w:rPr>
        <w:t>]</w:t>
      </w:r>
    </w:p>
    <w:p w14:paraId="313076F3" w14:textId="77777777" w:rsidR="00CF52C9" w:rsidRPr="00F30D36" w:rsidRDefault="00CF52C9" w:rsidP="0031195B">
      <w:pPr>
        <w:pStyle w:val="NoSpacing"/>
        <w:spacing w:line="276" w:lineRule="auto"/>
        <w:rPr>
          <w:szCs w:val="24"/>
        </w:rPr>
      </w:pPr>
    </w:p>
    <w:p w14:paraId="3C8D155B" w14:textId="58F69F5A" w:rsidR="00EE3D70" w:rsidRDefault="00EE3D70" w:rsidP="0031195B">
      <w:pPr>
        <w:spacing w:line="276" w:lineRule="auto"/>
        <w:rPr>
          <w:b/>
          <w:u w:val="single"/>
        </w:rPr>
      </w:pPr>
      <w:r w:rsidRPr="00D73149">
        <w:rPr>
          <w:b/>
          <w:u w:val="single"/>
        </w:rPr>
        <w:t>Results</w:t>
      </w:r>
    </w:p>
    <w:p w14:paraId="63981AF4" w14:textId="2BEEDEE9" w:rsidR="00B50A60" w:rsidRDefault="00B50A60" w:rsidP="0031195B">
      <w:pPr>
        <w:spacing w:line="276" w:lineRule="auto"/>
        <w:rPr>
          <w:bCs/>
        </w:rPr>
      </w:pPr>
      <w:r w:rsidRPr="00A86940">
        <w:rPr>
          <w:bCs/>
        </w:rPr>
        <w:t xml:space="preserve">Median age for enrolled patients was </w:t>
      </w:r>
      <w:r w:rsidR="00A86940">
        <w:rPr>
          <w:bCs/>
        </w:rPr>
        <w:t xml:space="preserve">35. </w:t>
      </w:r>
      <w:r w:rsidR="0077001A">
        <w:rPr>
          <w:bCs/>
        </w:rPr>
        <w:t>Median household income was $447.</w:t>
      </w:r>
      <w:r w:rsidR="0024509A">
        <w:rPr>
          <w:bCs/>
        </w:rPr>
        <w:t xml:space="preserve"> Children, adults, and elderly patient</w:t>
      </w:r>
      <w:r w:rsidR="00CC7194">
        <w:rPr>
          <w:bCs/>
        </w:rPr>
        <w:t xml:space="preserve">s </w:t>
      </w:r>
      <w:r w:rsidR="0024509A">
        <w:rPr>
          <w:bCs/>
        </w:rPr>
        <w:t xml:space="preserve">each account for about one-third of our study population; age categories were based on WHO classification </w:t>
      </w:r>
      <w:r w:rsidR="0024509A">
        <w:rPr>
          <w:bCs/>
        </w:rPr>
        <w:fldChar w:fldCharType="begin"/>
      </w:r>
      <w:r w:rsidR="001A6F73">
        <w:rPr>
          <w:bCs/>
        </w:rPr>
        <w:instrText xml:space="preserve"> ADDIN ZOTERO_ITEM CSL_CITATION {"citationID":"fXDWtclq","properties":{"formattedCitation":"(16,17)","plainCitation":"(16,17)","noteIndex":0},"citationItems":[{"id":512,"uris":["http://zotero.org/users/local/o7RWvSLw/items/QXEVMHJF"],"itemData":{"id":512,"type":"webpage","abstract":"There are nearly 1.2 billion adolescents (10-19 years old) worldwide. In some countries, adolescents make up as much as a quarter of the population and the number of adolescents is expected to rise through 2050, particularly in low- and middle-income countries (LMICs) where close to 90% of 10- to 19-year-olds live.","language":"en","title":"Adolescent health","URL":"https://www.who.int/health-topics/adolescent-health","accessed":{"date-parts":[["2023",7,28]]}}},{"id":511,"uris":["http://zotero.org/users/local/o7RWvSLw/items/DEY97TR5"],"itemData":{"id":511,"type":"article-journal","abstract":"We examined the characteristics of elderly people attending the Dhaka Hospital of ICDDR,B. The hospital has a diarrhoeal disease surveillance system that enrols a 2% systematic sample of all patients visiting the hospital. We reviewed data of all patients enrolled into the surveillance system (n=13,782) over the period 1996–2001 to identify patients aged 60 y and above for inclusion into the current study (4% of all surveillance patients; n=478). V. cholerae O1 was the most common enteric pathogen isolated from faecal culture of the patients (20%), followed by ETEC (13%), Shigella (11%), V. cholerae O139 (10%), Campylobacter jejuni (5%), Salmonella (3%), EPEC (2%), rotavirus (4%), and E. histolytica (2%). The isolation rate of V. cholerae O139 and Shigella was higher among the elderly compared to adults (15–59 y of age, 10% vs 6%, and 11% vs 7% respectively; p&lt;0.05 for both comparisons). Compared to 15–59-y-olds, a significantly higher proportion of the elderly had visible blood in stools (8% vs 5%), required short-stay ward admission (86% vs 82%) or referral (1% vs &lt;1%) to a health facility. Early initiation of oral or i.v. rehydration therapy, prompt referral, and immediate clinical diagnosis for assessment of the need for antibiotic therapy might be beneficial for the elderly.","container-title":"Scandinavian Journal of Infectious Diseases","DOI":"10.1080/00365540410019219","ISSN":"0036-5548","issue":"3","note":"publisher: Taylor &amp; Francis\n_eprint: https://doi.org/10.1080/00365540410019219\nPMID: 15119366","page":"204-208","source":"Taylor and Francis+NEJM","title":"Diarrhoea in Elderly People: Aetiology, and Clinical Characteristics","title-short":"Diarrhoea in Elderly People","volume":"36","author":[{"family":"Faruque","given":"Abu S. G."},{"family":"Malek","given":"Mohammed A."},{"family":"Khan","given":"Ashraful I."},{"family":"Huq","given":"Sayeeda"},{"family":"Salam","given":"Mohammed A."},{"family":"Sack","given":"David A."}],"issued":{"date-parts":[["2004",4,1]]}}}],"schema":"https://github.com/citation-style-language/schema/raw/master/csl-citation.json"} </w:instrText>
      </w:r>
      <w:r w:rsidR="0024509A">
        <w:rPr>
          <w:bCs/>
        </w:rPr>
        <w:fldChar w:fldCharType="separate"/>
      </w:r>
      <w:r w:rsidR="001A6F73">
        <w:rPr>
          <w:bCs/>
          <w:noProof/>
        </w:rPr>
        <w:t>(16,17)</w:t>
      </w:r>
      <w:r w:rsidR="0024509A">
        <w:rPr>
          <w:bCs/>
        </w:rPr>
        <w:fldChar w:fldCharType="end"/>
      </w:r>
      <w:r w:rsidR="0024509A">
        <w:rPr>
          <w:bCs/>
        </w:rPr>
        <w:t xml:space="preserve">. </w:t>
      </w:r>
      <w:r w:rsidR="00A86940">
        <w:rPr>
          <w:bCs/>
        </w:rPr>
        <w:t xml:space="preserve">Demographic </w:t>
      </w:r>
      <w:r w:rsidR="00895917">
        <w:rPr>
          <w:bCs/>
        </w:rPr>
        <w:t xml:space="preserve">information is summarized in Table 2. </w:t>
      </w:r>
    </w:p>
    <w:p w14:paraId="65EBFD06" w14:textId="77777777" w:rsidR="00A86940" w:rsidRDefault="00A86940" w:rsidP="0031195B">
      <w:pPr>
        <w:spacing w:line="276" w:lineRule="auto"/>
        <w:rPr>
          <w:bCs/>
        </w:rPr>
      </w:pPr>
    </w:p>
    <w:p w14:paraId="11B05AB1" w14:textId="2EFD5FD8" w:rsidR="00710148" w:rsidRPr="00936523" w:rsidRDefault="002439B5" w:rsidP="0031195B">
      <w:pPr>
        <w:spacing w:line="276" w:lineRule="auto"/>
        <w:rPr>
          <w:b/>
          <w:bCs/>
          <w:lang w:val="en-GB"/>
        </w:rPr>
      </w:pPr>
      <w:r w:rsidRPr="00936523">
        <w:rPr>
          <w:b/>
          <w:bCs/>
          <w:highlight w:val="yellow"/>
          <w:lang w:val="en-GB"/>
        </w:rPr>
        <w:t>[JP: RESULTS — PSA &amp; COST-EFFECTIVENESS ACCEPTABILITY CURVE/FRONTIER]</w:t>
      </w:r>
    </w:p>
    <w:p w14:paraId="094A0621" w14:textId="77777777" w:rsidR="00710148" w:rsidRDefault="00710148" w:rsidP="0031195B">
      <w:pPr>
        <w:spacing w:line="276" w:lineRule="auto"/>
        <w:rPr>
          <w:b/>
          <w:u w:val="single"/>
        </w:rPr>
      </w:pPr>
    </w:p>
    <w:p w14:paraId="060A618B" w14:textId="1C912A69" w:rsidR="00645632" w:rsidRPr="00895917" w:rsidRDefault="00EE3D70" w:rsidP="0031195B">
      <w:pPr>
        <w:spacing w:line="276" w:lineRule="auto"/>
        <w:rPr>
          <w:b/>
          <w:u w:val="single"/>
        </w:rPr>
      </w:pPr>
      <w:r w:rsidRPr="00D73149">
        <w:rPr>
          <w:b/>
          <w:u w:val="single"/>
        </w:rPr>
        <w:t>Discussion</w:t>
      </w:r>
    </w:p>
    <w:p w14:paraId="653F8E22" w14:textId="77777777" w:rsidR="00E62B95" w:rsidRPr="00F124A6" w:rsidRDefault="00E62B95" w:rsidP="0031195B">
      <w:pPr>
        <w:spacing w:line="276" w:lineRule="auto"/>
      </w:pPr>
    </w:p>
    <w:p w14:paraId="0AC2F151" w14:textId="77777777" w:rsidR="00EE3D70" w:rsidRPr="00EC4C6D" w:rsidRDefault="00EE3D70" w:rsidP="0031195B">
      <w:pPr>
        <w:spacing w:line="276" w:lineRule="auto"/>
        <w:rPr>
          <w:bCs/>
          <w:i/>
          <w:iCs/>
        </w:rPr>
      </w:pPr>
      <w:r w:rsidRPr="00EC4C6D">
        <w:rPr>
          <w:bCs/>
          <w:i/>
          <w:iCs/>
        </w:rPr>
        <w:t>Limitations</w:t>
      </w:r>
    </w:p>
    <w:p w14:paraId="73B07522" w14:textId="77777777" w:rsidR="00EE3D70" w:rsidRPr="00EC4C6D" w:rsidRDefault="00EE3D70" w:rsidP="0031195B">
      <w:pPr>
        <w:spacing w:line="276" w:lineRule="auto"/>
        <w:rPr>
          <w:bCs/>
          <w:i/>
          <w:iCs/>
        </w:rPr>
      </w:pPr>
    </w:p>
    <w:p w14:paraId="538A88D8" w14:textId="77777777" w:rsidR="00EE3D70" w:rsidRPr="00EC4C6D" w:rsidRDefault="00EE3D70" w:rsidP="0031195B">
      <w:pPr>
        <w:spacing w:line="276" w:lineRule="auto"/>
        <w:rPr>
          <w:bCs/>
          <w:i/>
          <w:iCs/>
        </w:rPr>
      </w:pPr>
      <w:r w:rsidRPr="00EC4C6D">
        <w:rPr>
          <w:bCs/>
          <w:i/>
          <w:iCs/>
        </w:rPr>
        <w:lastRenderedPageBreak/>
        <w:t>Future Directions</w:t>
      </w:r>
    </w:p>
    <w:p w14:paraId="08A0B5C0" w14:textId="77777777" w:rsidR="00EE3D70" w:rsidRPr="00D73149" w:rsidRDefault="00EE3D70" w:rsidP="0031195B">
      <w:pPr>
        <w:spacing w:line="276" w:lineRule="auto"/>
        <w:rPr>
          <w:rFonts w:eastAsia="Arial Unicode MS"/>
          <w:i/>
          <w:iCs/>
        </w:rPr>
      </w:pPr>
    </w:p>
    <w:p w14:paraId="18694E29" w14:textId="77777777" w:rsidR="00EE3D70" w:rsidRPr="00D73149" w:rsidRDefault="00EE3D70" w:rsidP="0031195B">
      <w:pPr>
        <w:spacing w:line="276" w:lineRule="auto"/>
        <w:rPr>
          <w:b/>
          <w:u w:val="single"/>
        </w:rPr>
      </w:pPr>
      <w:r w:rsidRPr="00D73149">
        <w:rPr>
          <w:b/>
          <w:u w:val="single"/>
        </w:rPr>
        <w:t>Conclusion</w:t>
      </w:r>
    </w:p>
    <w:p w14:paraId="7BC4B9C6" w14:textId="77777777" w:rsidR="00A86940" w:rsidRDefault="00A86940" w:rsidP="0031195B">
      <w:pPr>
        <w:spacing w:line="276" w:lineRule="auto"/>
        <w:rPr>
          <w:b/>
          <w:u w:val="single"/>
        </w:rPr>
      </w:pPr>
    </w:p>
    <w:p w14:paraId="410A9CC1" w14:textId="77777777" w:rsidR="00A86940" w:rsidRDefault="00A86940" w:rsidP="00EE3D70">
      <w:pPr>
        <w:rPr>
          <w:b/>
          <w:u w:val="single"/>
        </w:rPr>
      </w:pPr>
    </w:p>
    <w:p w14:paraId="28D204AC" w14:textId="4517E720" w:rsidR="00EE3D70" w:rsidRDefault="00EE3D70" w:rsidP="00EE3D70">
      <w:pPr>
        <w:rPr>
          <w:b/>
          <w:u w:val="single"/>
        </w:rPr>
      </w:pPr>
      <w:r>
        <w:rPr>
          <w:b/>
          <w:u w:val="single"/>
        </w:rPr>
        <w:br w:type="page"/>
      </w:r>
    </w:p>
    <w:p w14:paraId="1C09F634" w14:textId="77777777" w:rsidR="00EE3D70" w:rsidRPr="00D73149" w:rsidRDefault="00EE3D70" w:rsidP="00EE3D70">
      <w:pPr>
        <w:rPr>
          <w:b/>
          <w:u w:val="single"/>
        </w:rPr>
      </w:pPr>
      <w:r w:rsidRPr="00D73149">
        <w:rPr>
          <w:b/>
          <w:u w:val="single"/>
        </w:rPr>
        <w:lastRenderedPageBreak/>
        <w:t>REFERENCES</w:t>
      </w:r>
    </w:p>
    <w:p w14:paraId="4536F9D0" w14:textId="77777777" w:rsidR="00EE3D70" w:rsidRDefault="00EE3D70" w:rsidP="00EE3D70">
      <w:pPr>
        <w:widowControl w:val="0"/>
        <w:autoSpaceDE w:val="0"/>
        <w:autoSpaceDN w:val="0"/>
        <w:adjustRightInd w:val="0"/>
        <w:ind w:left="640" w:hanging="640"/>
      </w:pPr>
    </w:p>
    <w:p w14:paraId="3FF98EFD" w14:textId="77777777" w:rsidR="001A6F73" w:rsidRPr="001A6F73" w:rsidRDefault="002439B5" w:rsidP="001A6F73">
      <w:pPr>
        <w:pStyle w:val="Bibliography"/>
      </w:pPr>
      <w:r>
        <w:fldChar w:fldCharType="begin"/>
      </w:r>
      <w:r w:rsidR="002B14B3">
        <w:instrText xml:space="preserve"> ADDIN ZOTERO_BIBL {"uncited":[],"omitted":[],"custom":[]} CSL_BIBLIOGRAPHY </w:instrText>
      </w:r>
      <w:r>
        <w:fldChar w:fldCharType="separate"/>
      </w:r>
      <w:r w:rsidR="001A6F73" w:rsidRPr="001A6F73">
        <w:t>1.</w:t>
      </w:r>
      <w:r w:rsidR="001A6F73" w:rsidRPr="001A6F73">
        <w:tab/>
        <w:t xml:space="preserve">Levine AC, Barry MA, Gainey M, Nasrin S, Qu K, Schmid CH, et al. Derivation of the first clinical diagnostic models for dehydration severity in patients over five years with acute diarrhea. PLoS Negl Trop Dis. 2021 Mar 10;15(3):e0009266. </w:t>
      </w:r>
    </w:p>
    <w:p w14:paraId="63EF5CF8" w14:textId="77777777" w:rsidR="001A6F73" w:rsidRPr="001A6F73" w:rsidRDefault="001A6F73" w:rsidP="001A6F73">
      <w:pPr>
        <w:pStyle w:val="Bibliography"/>
      </w:pPr>
      <w:r w:rsidRPr="001A6F73">
        <w:t>2.</w:t>
      </w:r>
      <w:r w:rsidRPr="001A6F73">
        <w:tab/>
        <w:t xml:space="preserve">Acute Care: Integrated Management of Adolescent and Adult Illness. World Health Organization; 2004. </w:t>
      </w:r>
    </w:p>
    <w:p w14:paraId="70CE86DC" w14:textId="77777777" w:rsidR="001A6F73" w:rsidRPr="001A6F73" w:rsidRDefault="001A6F73" w:rsidP="001A6F73">
      <w:pPr>
        <w:pStyle w:val="Bibliography"/>
      </w:pPr>
      <w:r w:rsidRPr="001A6F73">
        <w:t>3.</w:t>
      </w:r>
      <w:r w:rsidRPr="001A6F73">
        <w:tab/>
        <w:t xml:space="preserve">Gainey M, Qu K, Garbern SC, Barry MA, Lee JA, Nasrin S, et al. Assessing the performance of clinical diagnostic models for dehydration among patients with cholera and undernutrition in Bangladesh. Trop Med Int Health. 2021;26(11):1512–25. </w:t>
      </w:r>
    </w:p>
    <w:p w14:paraId="3E188DEC" w14:textId="77777777" w:rsidR="001A6F73" w:rsidRPr="001A6F73" w:rsidRDefault="001A6F73" w:rsidP="001A6F73">
      <w:pPr>
        <w:pStyle w:val="Bibliography"/>
      </w:pPr>
      <w:r w:rsidRPr="001A6F73">
        <w:t>4.</w:t>
      </w:r>
      <w:r w:rsidRPr="001A6F73">
        <w:tab/>
        <w:t xml:space="preserve">Fonseca BK, Holdgate A, Craig JC. Enteral vs Intravenous Rehydration Therapy for Children With Gastroenteritis: A Meta-analysis of Randomized Controlled Trials. Arch Pediatr Adolesc Med. 2004 May 1;158(5):483–90. </w:t>
      </w:r>
    </w:p>
    <w:p w14:paraId="4F097512" w14:textId="77777777" w:rsidR="001A6F73" w:rsidRPr="001A6F73" w:rsidRDefault="001A6F73" w:rsidP="001A6F73">
      <w:pPr>
        <w:pStyle w:val="Bibliography"/>
      </w:pPr>
      <w:r w:rsidRPr="001A6F73">
        <w:t>5.</w:t>
      </w:r>
      <w:r w:rsidRPr="001A6F73">
        <w:tab/>
        <w:t>Duggan C, Santosham M, Glass R. The Management of Acute Diarrhea in Children: Oral Rehydration, Maintenance, and Nutritional Therapy [Internet]. [cited 2023 Jul 28]. Available from: https://www.cdc.gov/mmwr/preview/mmwrhtml/00018677.htm</w:t>
      </w:r>
    </w:p>
    <w:p w14:paraId="38DD0151" w14:textId="77777777" w:rsidR="001A6F73" w:rsidRPr="001A6F73" w:rsidRDefault="001A6F73" w:rsidP="001A6F73">
      <w:pPr>
        <w:pStyle w:val="Bibliography"/>
      </w:pPr>
      <w:r w:rsidRPr="001A6F73">
        <w:t>6.</w:t>
      </w:r>
      <w:r w:rsidRPr="001A6F73">
        <w:tab/>
        <w:t xml:space="preserve">Levine AC, Glavis-Bloom J, Modi P, Nasrin S, Rege S, Chu C, et al. Empirically Derived Dehydration Scoring and Decision Tree Models for Children With Diarrhea: Assessment and Internal Validation in a Prospective Cohort Study in Dhaka, Bangladesh. Glob Health Sci Pract. 2015 Sep 10;3(3):405–18. </w:t>
      </w:r>
    </w:p>
    <w:p w14:paraId="118848BC" w14:textId="77777777" w:rsidR="001A6F73" w:rsidRPr="001A6F73" w:rsidRDefault="001A6F73" w:rsidP="001A6F73">
      <w:pPr>
        <w:pStyle w:val="Bibliography"/>
      </w:pPr>
      <w:r w:rsidRPr="001A6F73">
        <w:t>7.</w:t>
      </w:r>
      <w:r w:rsidRPr="001A6F73">
        <w:tab/>
        <w:t xml:space="preserve">Levine AC, Glavis-Bloom J, Modi P, Nasrin S, Atika B, Rege S, et al. External validation of the DHAKA score and comparison with the current IMCI algorithm for the assessment of dehydration in children with diarrhoea: a prospective cohort study. Lancet Glob Health. 2016 Oct 1;4(10):e744–51. </w:t>
      </w:r>
    </w:p>
    <w:p w14:paraId="345B12A3" w14:textId="77777777" w:rsidR="001A6F73" w:rsidRPr="001A6F73" w:rsidRDefault="001A6F73" w:rsidP="001A6F73">
      <w:pPr>
        <w:pStyle w:val="Bibliography"/>
      </w:pPr>
      <w:r w:rsidRPr="001A6F73">
        <w:t>8.</w:t>
      </w:r>
      <w:r w:rsidRPr="001A6F73">
        <w:tab/>
        <w:t>World Bank Open Data [Internet]. [cited 2023 Jul 27]. GDP, PPP (current international $) - Bangladesh. Available from: https://data.worldbank.org/indicator/NY.GDP.MKTP.PP.CD?locations=BD</w:t>
      </w:r>
    </w:p>
    <w:p w14:paraId="24E6D5DA" w14:textId="77777777" w:rsidR="001A6F73" w:rsidRPr="001A6F73" w:rsidRDefault="001A6F73" w:rsidP="001A6F73">
      <w:pPr>
        <w:pStyle w:val="Bibliography"/>
      </w:pPr>
      <w:r w:rsidRPr="001A6F73">
        <w:t>9.</w:t>
      </w:r>
      <w:r w:rsidRPr="001A6F73">
        <w:tab/>
        <w:t>World Bank Open Data [Internet]. [cited 2023 Jul 27]. GDP Per Capita (current US$) - Bangladesh. Available from: https://data.worldbank.org/indicator/NY.GDP.PCAP.CD?locations=BD</w:t>
      </w:r>
    </w:p>
    <w:p w14:paraId="46A6CF7B" w14:textId="77777777" w:rsidR="001A6F73" w:rsidRPr="001A6F73" w:rsidRDefault="001A6F73" w:rsidP="001A6F73">
      <w:pPr>
        <w:pStyle w:val="Bibliography"/>
      </w:pPr>
      <w:r w:rsidRPr="001A6F73">
        <w:t>10.</w:t>
      </w:r>
      <w:r w:rsidRPr="001A6F73">
        <w:tab/>
        <w:t xml:space="preserve">Abridged Life Tables for Japan 2019. Ministry of Health, Labour and Welfare, Government of Japan; </w:t>
      </w:r>
    </w:p>
    <w:p w14:paraId="08727FDF" w14:textId="77777777" w:rsidR="001A6F73" w:rsidRPr="001A6F73" w:rsidRDefault="001A6F73" w:rsidP="001A6F73">
      <w:pPr>
        <w:pStyle w:val="Bibliography"/>
      </w:pPr>
      <w:r w:rsidRPr="001A6F73">
        <w:t>11.</w:t>
      </w:r>
      <w:r w:rsidRPr="001A6F73">
        <w:tab/>
        <w:t xml:space="preserve">Menken M, Munsat TL, Toole JF. The Global Burden of Disease Study: Implications for Neurology. Arch Neurol. 2000 Mar 1;57(3):418–20. </w:t>
      </w:r>
    </w:p>
    <w:p w14:paraId="2BA04DDA" w14:textId="77777777" w:rsidR="001A6F73" w:rsidRPr="001A6F73" w:rsidRDefault="001A6F73" w:rsidP="001A6F73">
      <w:pPr>
        <w:pStyle w:val="Bibliography"/>
      </w:pPr>
      <w:r w:rsidRPr="001A6F73">
        <w:t>12.</w:t>
      </w:r>
      <w:r w:rsidRPr="001A6F73">
        <w:tab/>
        <w:t xml:space="preserve">Global Burden of Disease Collaborative Network. Global Burden of Disease Study 2019 (GBD 2019) Disability Weights [Internet]. Institute for Health Metrics and Evaluation </w:t>
      </w:r>
      <w:r w:rsidRPr="001A6F73">
        <w:lastRenderedPageBreak/>
        <w:t>(IHME); 2020 [cited 2023 Jul 28]. Available from: http://ghdx.healthdata.org/record/ihme-data/gbd-2019-disability-weights</w:t>
      </w:r>
    </w:p>
    <w:p w14:paraId="3FD774BE" w14:textId="77777777" w:rsidR="001A6F73" w:rsidRPr="001A6F73" w:rsidRDefault="001A6F73" w:rsidP="001A6F73">
      <w:pPr>
        <w:pStyle w:val="Bibliography"/>
      </w:pPr>
      <w:r w:rsidRPr="001A6F73">
        <w:t>13.</w:t>
      </w:r>
      <w:r w:rsidRPr="001A6F73">
        <w:tab/>
        <w:t xml:space="preserve">Vos T, Flaxman AD, Naghavi M, Lozano R, Michaud C, Ezzati M, et al. Years lived with disability (YLDs) for 1160 sequelae of 289 diseases and injuries 1990–2010: a systematic analysis for the Global Burden of Disease Study 2010. The Lancet. 2012 Dec 15;380(9859):2163–96. </w:t>
      </w:r>
    </w:p>
    <w:p w14:paraId="47A680FA" w14:textId="77777777" w:rsidR="001A6F73" w:rsidRPr="001A6F73" w:rsidRDefault="001A6F73" w:rsidP="001A6F73">
      <w:pPr>
        <w:pStyle w:val="Bibliography"/>
      </w:pPr>
      <w:r w:rsidRPr="001A6F73">
        <w:t>14.</w:t>
      </w:r>
      <w:r w:rsidRPr="001A6F73">
        <w:tab/>
        <w:t xml:space="preserve">Sharifi J, Ghavami F, Nowrouzi Z, Fouladvand B, Malek M, Rezaeian M, et al. Oral versus intravenous rehydration therapy in severe gastroenteritis. Arch Dis Child. 1985 Sep 1;60(9):856–60. </w:t>
      </w:r>
    </w:p>
    <w:p w14:paraId="59AEDC7F" w14:textId="77777777" w:rsidR="001A6F73" w:rsidRPr="001A6F73" w:rsidRDefault="001A6F73" w:rsidP="001A6F73">
      <w:pPr>
        <w:pStyle w:val="Bibliography"/>
      </w:pPr>
      <w:r w:rsidRPr="001A6F73">
        <w:t>15.</w:t>
      </w:r>
      <w:r w:rsidRPr="001A6F73">
        <w:tab/>
        <w:t xml:space="preserve">Making Choices in Health: WHO Guide to Cost-effectiveness Analysis. World Health Organization; 2003. 364 p. </w:t>
      </w:r>
    </w:p>
    <w:p w14:paraId="244DE0A3" w14:textId="77777777" w:rsidR="001A6F73" w:rsidRPr="001A6F73" w:rsidRDefault="001A6F73" w:rsidP="001A6F73">
      <w:pPr>
        <w:pStyle w:val="Bibliography"/>
      </w:pPr>
      <w:r w:rsidRPr="001A6F73">
        <w:t>16.</w:t>
      </w:r>
      <w:r w:rsidRPr="001A6F73">
        <w:tab/>
        <w:t>Adolescent health [Internet]. [cited 2023 Jul 28]. Available from: https://www.who.int/health-topics/adolescent-health</w:t>
      </w:r>
    </w:p>
    <w:p w14:paraId="5AAF814A" w14:textId="77777777" w:rsidR="001A6F73" w:rsidRPr="001A6F73" w:rsidRDefault="001A6F73" w:rsidP="001A6F73">
      <w:pPr>
        <w:pStyle w:val="Bibliography"/>
      </w:pPr>
      <w:r w:rsidRPr="001A6F73">
        <w:t>17.</w:t>
      </w:r>
      <w:r w:rsidRPr="001A6F73">
        <w:tab/>
        <w:t xml:space="preserve">Faruque ASG, Malek MA, Khan AI, Huq S, Salam MA, Sack DA. Diarrhoea in Elderly People: Aetiology, and Clinical Characteristics. Scand J Infect Dis. 2004 Apr 1;36(3):204–8. </w:t>
      </w:r>
    </w:p>
    <w:p w14:paraId="691A80FE" w14:textId="06E593FA" w:rsidR="00EE3D70" w:rsidRPr="00D73149" w:rsidRDefault="002439B5" w:rsidP="00EE3D70">
      <w:pPr>
        <w:widowControl w:val="0"/>
        <w:autoSpaceDE w:val="0"/>
        <w:autoSpaceDN w:val="0"/>
        <w:adjustRightInd w:val="0"/>
        <w:ind w:left="640" w:hanging="640"/>
      </w:pPr>
      <w:r>
        <w:fldChar w:fldCharType="end"/>
      </w:r>
    </w:p>
    <w:p w14:paraId="2FFFCF67" w14:textId="77777777" w:rsidR="00C71C03" w:rsidRDefault="00C71C03"/>
    <w:sectPr w:rsidR="00C71C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onique Gainey" w:date="2023-10-07T02:11:00Z" w:initials="MG">
    <w:p w14:paraId="74C1F7F0" w14:textId="76A2E1F1" w:rsidR="007A46A2" w:rsidRDefault="007A46A2">
      <w:pPr>
        <w:pStyle w:val="CommentText"/>
      </w:pPr>
      <w:r>
        <w:rPr>
          <w:rStyle w:val="CommentReference"/>
        </w:rPr>
        <w:annotationRef/>
      </w:r>
      <w:r>
        <w:t>I’d recommend developing the introduction a bit more</w:t>
      </w:r>
      <w:r w:rsidR="00775E4A">
        <w:t xml:space="preserve"> focusing on why accurate assessment is important from an economic perspective</w:t>
      </w:r>
      <w:r>
        <w:t>. I’ve added some edits that may help. Perhaps look up the references to further develop/support your ideas.</w:t>
      </w:r>
      <w:r w:rsidR="00775E4A">
        <w:t xml:space="preserve"> I think the </w:t>
      </w:r>
      <w:proofErr w:type="spellStart"/>
      <w:r w:rsidR="00775E4A">
        <w:t>Sarker</w:t>
      </w:r>
      <w:proofErr w:type="spellEnd"/>
      <w:r w:rsidR="00775E4A">
        <w:t xml:space="preserve"> article will be especially helpful in doing this.</w:t>
      </w:r>
    </w:p>
  </w:comment>
  <w:comment w:id="17" w:author="Monique Gainey" w:date="2023-10-07T00:47:00Z" w:initials="MG">
    <w:p w14:paraId="60D93822" w14:textId="77777777" w:rsidR="00E94442" w:rsidRDefault="00E94442" w:rsidP="00E94442">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 xml:space="preserve">Fonseca BK, </w:t>
      </w:r>
      <w:proofErr w:type="spellStart"/>
      <w:r>
        <w:rPr>
          <w:rFonts w:eastAsiaTheme="minorHAnsi"/>
          <w:sz w:val="22"/>
          <w:szCs w:val="22"/>
          <w:lang w:eastAsia="en-US"/>
        </w:rPr>
        <w:t>Holdgate</w:t>
      </w:r>
      <w:proofErr w:type="spellEnd"/>
      <w:r>
        <w:rPr>
          <w:rFonts w:eastAsiaTheme="minorHAnsi"/>
          <w:sz w:val="22"/>
          <w:szCs w:val="22"/>
          <w:lang w:eastAsia="en-US"/>
        </w:rPr>
        <w:t xml:space="preserve"> A, Craig JC. Enteral vs intravenous rehydration therapy for children with</w:t>
      </w:r>
    </w:p>
    <w:p w14:paraId="53E0EC90" w14:textId="084B6565" w:rsidR="00E94442" w:rsidRDefault="00E94442" w:rsidP="00E94442">
      <w:pPr>
        <w:pStyle w:val="CommentText"/>
      </w:pPr>
      <w:r>
        <w:rPr>
          <w:rFonts w:eastAsiaTheme="minorHAnsi"/>
          <w:sz w:val="22"/>
          <w:szCs w:val="22"/>
          <w:lang w:eastAsia="en-US"/>
        </w:rPr>
        <w:t xml:space="preserve">gastroenteritis: a meta-analysis of randomized controlled trials. Arch </w:t>
      </w:r>
      <w:proofErr w:type="spellStart"/>
      <w:r>
        <w:rPr>
          <w:rFonts w:eastAsiaTheme="minorHAnsi"/>
          <w:sz w:val="22"/>
          <w:szCs w:val="22"/>
          <w:lang w:eastAsia="en-US"/>
        </w:rPr>
        <w:t>Pediatr</w:t>
      </w:r>
      <w:proofErr w:type="spellEnd"/>
      <w:r>
        <w:rPr>
          <w:rFonts w:eastAsiaTheme="minorHAnsi"/>
          <w:sz w:val="22"/>
          <w:szCs w:val="22"/>
          <w:lang w:eastAsia="en-US"/>
        </w:rPr>
        <w:t xml:space="preserve"> </w:t>
      </w:r>
      <w:proofErr w:type="spellStart"/>
      <w:r>
        <w:rPr>
          <w:rFonts w:eastAsiaTheme="minorHAnsi"/>
          <w:sz w:val="22"/>
          <w:szCs w:val="22"/>
          <w:lang w:eastAsia="en-US"/>
        </w:rPr>
        <w:t>Adolesc</w:t>
      </w:r>
      <w:proofErr w:type="spellEnd"/>
      <w:r>
        <w:rPr>
          <w:rFonts w:eastAsiaTheme="minorHAnsi"/>
          <w:sz w:val="22"/>
          <w:szCs w:val="22"/>
          <w:lang w:eastAsia="en-US"/>
        </w:rPr>
        <w:t xml:space="preserve"> Med </w:t>
      </w:r>
      <w:proofErr w:type="gramStart"/>
      <w:r>
        <w:rPr>
          <w:rFonts w:eastAsiaTheme="minorHAnsi"/>
          <w:sz w:val="22"/>
          <w:szCs w:val="22"/>
          <w:lang w:eastAsia="en-US"/>
        </w:rPr>
        <w:t>2004;158:483</w:t>
      </w:r>
      <w:proofErr w:type="gramEnd"/>
      <w:r>
        <w:rPr>
          <w:rFonts w:eastAsiaTheme="minorHAnsi"/>
          <w:sz w:val="22"/>
          <w:szCs w:val="22"/>
          <w:lang w:eastAsia="en-US"/>
        </w:rPr>
        <w:t>-90.</w:t>
      </w:r>
    </w:p>
  </w:comment>
  <w:comment w:id="22" w:author="Monique Gainey" w:date="2023-10-07T00:50:00Z" w:initials="MG">
    <w:p w14:paraId="52DD4A70" w14:textId="77777777" w:rsidR="000019F8" w:rsidRDefault="000019F8" w:rsidP="000019F8">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 xml:space="preserve">Fonseca BK, </w:t>
      </w:r>
      <w:proofErr w:type="spellStart"/>
      <w:r>
        <w:rPr>
          <w:rFonts w:eastAsiaTheme="minorHAnsi"/>
          <w:sz w:val="22"/>
          <w:szCs w:val="22"/>
          <w:lang w:eastAsia="en-US"/>
        </w:rPr>
        <w:t>Holdgate</w:t>
      </w:r>
      <w:proofErr w:type="spellEnd"/>
      <w:r>
        <w:rPr>
          <w:rFonts w:eastAsiaTheme="minorHAnsi"/>
          <w:sz w:val="22"/>
          <w:szCs w:val="22"/>
          <w:lang w:eastAsia="en-US"/>
        </w:rPr>
        <w:t xml:space="preserve"> A, Craig JC. Enteral vs intravenous rehydration therapy for children with</w:t>
      </w:r>
    </w:p>
    <w:p w14:paraId="73079921" w14:textId="77777777" w:rsidR="000019F8" w:rsidRDefault="000019F8" w:rsidP="000019F8">
      <w:pPr>
        <w:pStyle w:val="CommentText"/>
        <w:rPr>
          <w:rFonts w:eastAsiaTheme="minorHAnsi"/>
          <w:sz w:val="22"/>
          <w:szCs w:val="22"/>
          <w:lang w:eastAsia="en-US"/>
        </w:rPr>
      </w:pPr>
      <w:r>
        <w:rPr>
          <w:rFonts w:eastAsiaTheme="minorHAnsi"/>
          <w:sz w:val="22"/>
          <w:szCs w:val="22"/>
          <w:lang w:eastAsia="en-US"/>
        </w:rPr>
        <w:t xml:space="preserve">gastroenteritis: a meta-analysis of randomized controlled trials. Arch </w:t>
      </w:r>
      <w:proofErr w:type="spellStart"/>
      <w:r>
        <w:rPr>
          <w:rFonts w:eastAsiaTheme="minorHAnsi"/>
          <w:sz w:val="22"/>
          <w:szCs w:val="22"/>
          <w:lang w:eastAsia="en-US"/>
        </w:rPr>
        <w:t>Pediatr</w:t>
      </w:r>
      <w:proofErr w:type="spellEnd"/>
      <w:r>
        <w:rPr>
          <w:rFonts w:eastAsiaTheme="minorHAnsi"/>
          <w:sz w:val="22"/>
          <w:szCs w:val="22"/>
          <w:lang w:eastAsia="en-US"/>
        </w:rPr>
        <w:t xml:space="preserve"> </w:t>
      </w:r>
      <w:proofErr w:type="spellStart"/>
      <w:r>
        <w:rPr>
          <w:rFonts w:eastAsiaTheme="minorHAnsi"/>
          <w:sz w:val="22"/>
          <w:szCs w:val="22"/>
          <w:lang w:eastAsia="en-US"/>
        </w:rPr>
        <w:t>Adolesc</w:t>
      </w:r>
      <w:proofErr w:type="spellEnd"/>
      <w:r>
        <w:rPr>
          <w:rFonts w:eastAsiaTheme="minorHAnsi"/>
          <w:sz w:val="22"/>
          <w:szCs w:val="22"/>
          <w:lang w:eastAsia="en-US"/>
        </w:rPr>
        <w:t xml:space="preserve"> Med </w:t>
      </w:r>
      <w:proofErr w:type="gramStart"/>
      <w:r>
        <w:rPr>
          <w:rFonts w:eastAsiaTheme="minorHAnsi"/>
          <w:sz w:val="22"/>
          <w:szCs w:val="22"/>
          <w:lang w:eastAsia="en-US"/>
        </w:rPr>
        <w:t>2004;158:483</w:t>
      </w:r>
      <w:proofErr w:type="gramEnd"/>
      <w:r>
        <w:rPr>
          <w:rFonts w:eastAsiaTheme="minorHAnsi"/>
          <w:sz w:val="22"/>
          <w:szCs w:val="22"/>
          <w:lang w:eastAsia="en-US"/>
        </w:rPr>
        <w:t>-90.</w:t>
      </w:r>
    </w:p>
    <w:p w14:paraId="5FB098A8" w14:textId="77777777" w:rsidR="000019F8" w:rsidRDefault="000019F8" w:rsidP="000019F8">
      <w:pPr>
        <w:pStyle w:val="CommentText"/>
        <w:rPr>
          <w:rFonts w:eastAsiaTheme="minorHAnsi"/>
          <w:sz w:val="22"/>
          <w:szCs w:val="22"/>
          <w:lang w:eastAsia="en-US"/>
        </w:rPr>
      </w:pPr>
    </w:p>
    <w:p w14:paraId="062FA56C" w14:textId="5780710C" w:rsidR="000019F8" w:rsidRDefault="000019F8" w:rsidP="000019F8">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65D9F09E" w14:textId="5073FAC8" w:rsidR="000019F8" w:rsidRDefault="000019F8" w:rsidP="000019F8">
      <w:pPr>
        <w:pStyle w:val="CommentText"/>
      </w:pPr>
      <w:r>
        <w:rPr>
          <w:rFonts w:eastAsiaTheme="minorHAnsi"/>
          <w:sz w:val="14"/>
          <w:szCs w:val="14"/>
          <w:lang w:eastAsia="en-US"/>
        </w:rPr>
        <w:t>9789241548290_Vol2_eng.pdf.</w:t>
      </w:r>
    </w:p>
  </w:comment>
  <w:comment w:id="39" w:author="Monique Gainey" w:date="2023-10-07T01:48:00Z" w:initials="MG">
    <w:p w14:paraId="13F64E3D" w14:textId="77777777" w:rsidR="0027010B" w:rsidRDefault="0027010B">
      <w:pPr>
        <w:pStyle w:val="CommentText"/>
      </w:pPr>
      <w:r>
        <w:rPr>
          <w:rStyle w:val="CommentReference"/>
        </w:rPr>
        <w:annotationRef/>
      </w:r>
      <w:proofErr w:type="spellStart"/>
      <w:r>
        <w:t>M</w:t>
      </w:r>
      <w:r w:rsidRPr="0027010B">
        <w:t>unos</w:t>
      </w:r>
      <w:proofErr w:type="spellEnd"/>
      <w:r w:rsidRPr="0027010B">
        <w:t xml:space="preserve"> MK, Walker CLF, Black RE. The effect of oral rehydration solution and rec-</w:t>
      </w:r>
      <w:proofErr w:type="spellStart"/>
      <w:r w:rsidRPr="0027010B">
        <w:t>ommended</w:t>
      </w:r>
      <w:proofErr w:type="spellEnd"/>
      <w:r w:rsidRPr="0027010B">
        <w:t xml:space="preserve"> home f </w:t>
      </w:r>
      <w:proofErr w:type="spellStart"/>
      <w:r w:rsidRPr="0027010B">
        <w:t>luids</w:t>
      </w:r>
      <w:proofErr w:type="spellEnd"/>
      <w:r w:rsidRPr="0027010B">
        <w:t xml:space="preserve"> on </w:t>
      </w:r>
      <w:proofErr w:type="spellStart"/>
      <w:r w:rsidRPr="0027010B">
        <w:t>diarrhoea</w:t>
      </w:r>
      <w:proofErr w:type="spellEnd"/>
      <w:r w:rsidRPr="0027010B">
        <w:t xml:space="preserve"> mor-</w:t>
      </w:r>
      <w:proofErr w:type="spellStart"/>
      <w:r w:rsidRPr="0027010B">
        <w:t>tality</w:t>
      </w:r>
      <w:proofErr w:type="spellEnd"/>
      <w:r w:rsidRPr="0027010B">
        <w:t>. Int J Epidemiol 2010; 39:    Suppl 1: i75-i87.</w:t>
      </w:r>
    </w:p>
    <w:p w14:paraId="6702EBDB" w14:textId="77777777" w:rsidR="0027010B" w:rsidRDefault="0027010B">
      <w:pPr>
        <w:pStyle w:val="CommentText"/>
      </w:pPr>
    </w:p>
    <w:p w14:paraId="76803BC7" w14:textId="77777777" w:rsidR="0027010B" w:rsidRDefault="0027010B" w:rsidP="0027010B">
      <w:r>
        <w:t xml:space="preserve">Hartling L, Bellemare S, Wiebe N, Russell K, Klassen TP, Craig W. Oral versus intravenous rehydration for treating dehydration due to gastroenteritis in children. Cochrane Database Syst Rev. 2006 Jul 19;2006(3):CD004390. </w:t>
      </w:r>
      <w:proofErr w:type="spellStart"/>
      <w:r>
        <w:t>doi</w:t>
      </w:r>
      <w:proofErr w:type="spellEnd"/>
      <w:r>
        <w:t>: 10.1002/14651858.CD004390.pub2. PMID: 16856044; PMCID: PMC6532593.</w:t>
      </w:r>
    </w:p>
    <w:p w14:paraId="3C5357E1" w14:textId="77777777" w:rsidR="007150BE" w:rsidRDefault="007150BE" w:rsidP="0027010B"/>
    <w:p w14:paraId="2B4BB648" w14:textId="77777777" w:rsidR="007150BE" w:rsidRDefault="007150BE" w:rsidP="007150BE">
      <w:pPr>
        <w:rPr>
          <w:lang w:eastAsia="en-US"/>
        </w:rPr>
      </w:pPr>
      <w:proofErr w:type="spellStart"/>
      <w:r>
        <w:t>Mosegui</w:t>
      </w:r>
      <w:proofErr w:type="spellEnd"/>
      <w:r>
        <w:t xml:space="preserve"> GG, Vianna CM, Rodrigues MS, Valle PM, Silva FV. Cost-effectiveness analysis of oral rehydration therapy compared to intravenous rehydration for acute gastroenteritis without severe dehydration treatment. J Infect Public Health. 2019 Nov-Dec;12(6):816-821. </w:t>
      </w:r>
      <w:proofErr w:type="spellStart"/>
      <w:r>
        <w:t>doi</w:t>
      </w:r>
      <w:proofErr w:type="spellEnd"/>
      <w:r>
        <w:t xml:space="preserve">: 10.1016/j.jiph.2019.05.001. </w:t>
      </w:r>
      <w:proofErr w:type="spellStart"/>
      <w:r>
        <w:t>Epub</w:t>
      </w:r>
      <w:proofErr w:type="spellEnd"/>
      <w:r>
        <w:t xml:space="preserve"> 2019 May 16. PMID: 31104987.</w:t>
      </w:r>
    </w:p>
    <w:p w14:paraId="39933777" w14:textId="77777777" w:rsidR="007150BE" w:rsidRDefault="007150BE" w:rsidP="0027010B">
      <w:pPr>
        <w:rPr>
          <w:lang w:eastAsia="en-US"/>
        </w:rPr>
      </w:pPr>
    </w:p>
    <w:p w14:paraId="0467F83E" w14:textId="1EB9C041" w:rsidR="007150BE" w:rsidRDefault="007150BE" w:rsidP="0027010B">
      <w:pPr>
        <w:rPr>
          <w:lang w:eastAsia="en-US"/>
        </w:rPr>
      </w:pPr>
      <w:r>
        <w:rPr>
          <w:lang w:eastAsia="en-US"/>
        </w:rPr>
        <w:t>N</w:t>
      </w:r>
      <w:r>
        <w:t xml:space="preserve">ational Collaborating Centre for Women's and Children's Health (UK). </w:t>
      </w:r>
      <w:proofErr w:type="spellStart"/>
      <w:r>
        <w:t>Diarrhoea</w:t>
      </w:r>
      <w:proofErr w:type="spellEnd"/>
      <w:r>
        <w:t xml:space="preserve"> and Vomiting Caused by Gastroenteritis: Diagnosis, Assessment and Management in Children Younger than 5 Years. London: RCOG Press; 2009 Apr. (NICE Clinical Guidelines, No. 84.) Appendix A, Cost-effectiveness of IVT versus ORT for children with dehydration.</w:t>
      </w:r>
      <w:r>
        <w:rPr>
          <w:rStyle w:val="bkciteavail"/>
        </w:rPr>
        <w:t xml:space="preserve"> Available from: https://www.ncbi.nlm.nih.gov/books/NBK63840/</w:t>
      </w:r>
    </w:p>
  </w:comment>
  <w:comment w:id="48" w:author="Monique Gainey" w:date="2023-10-07T01:08:00Z" w:initials="MG">
    <w:p w14:paraId="76D5197A" w14:textId="77777777" w:rsidR="007629DA" w:rsidRPr="006B4809" w:rsidRDefault="007629DA" w:rsidP="007629DA">
      <w:pPr>
        <w:pStyle w:val="ListParagraph"/>
        <w:ind w:left="0"/>
        <w:rPr>
          <w:rFonts w:ascii="Calibri" w:hAnsi="Calibri" w:cs="Calibri"/>
          <w:sz w:val="22"/>
          <w:szCs w:val="22"/>
        </w:rPr>
      </w:pPr>
      <w:r>
        <w:rPr>
          <w:rStyle w:val="CommentReference"/>
        </w:rPr>
        <w:annotationRef/>
      </w:r>
      <w:proofErr w:type="spellStart"/>
      <w:r w:rsidRPr="00E97747">
        <w:rPr>
          <w:rFonts w:ascii="Calibri" w:hAnsi="Calibri" w:cs="Calibri"/>
          <w:sz w:val="22"/>
          <w:szCs w:val="22"/>
        </w:rPr>
        <w:t>Sarker</w:t>
      </w:r>
      <w:proofErr w:type="spellEnd"/>
      <w:r w:rsidRPr="00E97747">
        <w:rPr>
          <w:rFonts w:ascii="Calibri" w:hAnsi="Calibri" w:cs="Calibri"/>
          <w:sz w:val="22"/>
          <w:szCs w:val="22"/>
        </w:rPr>
        <w:t xml:space="preserve">, A.R., Sultana, M., </w:t>
      </w:r>
      <w:proofErr w:type="spellStart"/>
      <w:r w:rsidRPr="00E97747">
        <w:rPr>
          <w:rFonts w:ascii="Calibri" w:hAnsi="Calibri" w:cs="Calibri"/>
          <w:sz w:val="22"/>
          <w:szCs w:val="22"/>
        </w:rPr>
        <w:t>Mahumud</w:t>
      </w:r>
      <w:proofErr w:type="spellEnd"/>
      <w:r w:rsidRPr="00E97747">
        <w:rPr>
          <w:rFonts w:ascii="Calibri" w:hAnsi="Calibri" w:cs="Calibri"/>
          <w:sz w:val="22"/>
          <w:szCs w:val="22"/>
        </w:rPr>
        <w:t xml:space="preserve">, R.A. </w:t>
      </w:r>
      <w:r w:rsidRPr="00E97747">
        <w:rPr>
          <w:rFonts w:ascii="Calibri" w:hAnsi="Calibri" w:cs="Calibri"/>
          <w:i/>
          <w:iCs/>
          <w:sz w:val="22"/>
          <w:szCs w:val="22"/>
        </w:rPr>
        <w:t>et al.</w:t>
      </w:r>
      <w:r w:rsidRPr="00E97747">
        <w:rPr>
          <w:rFonts w:ascii="Calibri" w:hAnsi="Calibri" w:cs="Calibri"/>
          <w:sz w:val="22"/>
          <w:szCs w:val="22"/>
        </w:rPr>
        <w:t xml:space="preserve"> Economic costs of hospitalized diarrheal disease in Bangladesh: a societal perspective. </w:t>
      </w:r>
      <w:r w:rsidRPr="00E97747">
        <w:rPr>
          <w:rFonts w:ascii="Calibri" w:hAnsi="Calibri" w:cs="Calibri"/>
          <w:i/>
          <w:iCs/>
          <w:sz w:val="22"/>
          <w:szCs w:val="22"/>
        </w:rPr>
        <w:t>glob health res policy</w:t>
      </w:r>
      <w:r w:rsidRPr="00E97747">
        <w:rPr>
          <w:rFonts w:ascii="Calibri" w:hAnsi="Calibri" w:cs="Calibri"/>
          <w:sz w:val="22"/>
          <w:szCs w:val="22"/>
        </w:rPr>
        <w:t xml:space="preserve"> </w:t>
      </w:r>
      <w:r w:rsidRPr="00E97747">
        <w:rPr>
          <w:rFonts w:ascii="Calibri" w:hAnsi="Calibri" w:cs="Calibri"/>
          <w:b/>
          <w:bCs/>
          <w:sz w:val="22"/>
          <w:szCs w:val="22"/>
        </w:rPr>
        <w:t xml:space="preserve">3, </w:t>
      </w:r>
      <w:r w:rsidRPr="00E97747">
        <w:rPr>
          <w:rFonts w:ascii="Calibri" w:hAnsi="Calibri" w:cs="Calibri"/>
          <w:sz w:val="22"/>
          <w:szCs w:val="22"/>
        </w:rPr>
        <w:t>1 (2018). https://doi.org/10.1186/s41256-017-0056-5</w:t>
      </w:r>
    </w:p>
  </w:comment>
  <w:comment w:id="54" w:author="Monique Gainey" w:date="2023-10-07T01:23:00Z" w:initials="MG">
    <w:p w14:paraId="186606EB" w14:textId="1175A8FF" w:rsidR="007629DA" w:rsidRDefault="007629DA">
      <w:pPr>
        <w:pStyle w:val="CommentText"/>
      </w:pPr>
      <w:r>
        <w:rPr>
          <w:rStyle w:val="CommentReference"/>
        </w:rPr>
        <w:annotationRef/>
      </w:r>
      <w:r w:rsidRPr="001A6F73">
        <w:t xml:space="preserve">Levine AC, Barry MA, Gainey M, Nasrin S, Qu K, Schmid CH, et al. Derivation of the first clinical diagnostic models for dehydration severity in patients over five years with acute diarrhea. </w:t>
      </w:r>
      <w:proofErr w:type="spellStart"/>
      <w:r w:rsidRPr="001A6F73">
        <w:t>PLoS</w:t>
      </w:r>
      <w:proofErr w:type="spellEnd"/>
      <w:r w:rsidRPr="001A6F73">
        <w:t xml:space="preserve"> </w:t>
      </w:r>
      <w:proofErr w:type="spellStart"/>
      <w:r w:rsidRPr="001A6F73">
        <w:t>Negl</w:t>
      </w:r>
      <w:proofErr w:type="spellEnd"/>
      <w:r w:rsidRPr="001A6F73">
        <w:t xml:space="preserve"> Trop Dis. 2021 Mar 10;15(3</w:t>
      </w:r>
      <w:proofErr w:type="gramStart"/>
      <w:r w:rsidRPr="001A6F73">
        <w:t>):e</w:t>
      </w:r>
      <w:proofErr w:type="gramEnd"/>
      <w:r w:rsidRPr="001A6F73">
        <w:t>0009266.</w:t>
      </w:r>
    </w:p>
  </w:comment>
  <w:comment w:id="62" w:author="Monique Gainey" w:date="2023-10-07T00:31:00Z" w:initials="MG">
    <w:p w14:paraId="589E218F" w14:textId="77777777" w:rsidR="00E776F0" w:rsidRDefault="00E776F0">
      <w:pPr>
        <w:pStyle w:val="CommentText"/>
      </w:pPr>
      <w:r>
        <w:rPr>
          <w:rStyle w:val="CommentReference"/>
        </w:rPr>
        <w:annotationRef/>
      </w:r>
      <w:r>
        <w:t>The validation paper will be published next month in Lancet Global Health. You could also cite this here.</w:t>
      </w:r>
    </w:p>
    <w:p w14:paraId="5F621240" w14:textId="77777777" w:rsidR="00E776F0" w:rsidRDefault="00E776F0" w:rsidP="00E776F0">
      <w:pPr>
        <w:spacing w:after="180"/>
        <w:rPr>
          <w:rFonts w:ascii="Garamond" w:hAnsi="Garamond"/>
          <w:sz w:val="22"/>
          <w:szCs w:val="22"/>
        </w:rPr>
      </w:pPr>
    </w:p>
    <w:p w14:paraId="6EEFB3F0" w14:textId="4ACD8845" w:rsidR="00E776F0" w:rsidRPr="00E776F0" w:rsidRDefault="00E776F0" w:rsidP="00E776F0">
      <w:pPr>
        <w:spacing w:after="180"/>
        <w:rPr>
          <w:rFonts w:ascii="Garamond" w:hAnsi="Garamond"/>
          <w:sz w:val="22"/>
          <w:szCs w:val="22"/>
        </w:rPr>
      </w:pPr>
      <w:r>
        <w:rPr>
          <w:rFonts w:ascii="Garamond" w:hAnsi="Garamond"/>
          <w:sz w:val="22"/>
          <w:szCs w:val="22"/>
        </w:rPr>
        <w:t xml:space="preserve">Levine AC, </w:t>
      </w:r>
      <w:r w:rsidRPr="00E776F0">
        <w:rPr>
          <w:rFonts w:ascii="Garamond" w:hAnsi="Garamond"/>
          <w:sz w:val="22"/>
          <w:szCs w:val="22"/>
        </w:rPr>
        <w:t>Gainey M,</w:t>
      </w:r>
      <w:r>
        <w:rPr>
          <w:rFonts w:ascii="Garamond" w:hAnsi="Garamond"/>
          <w:sz w:val="22"/>
          <w:szCs w:val="22"/>
        </w:rPr>
        <w:t xml:space="preserve"> Qu K, Nasrin S, </w:t>
      </w:r>
      <w:proofErr w:type="spellStart"/>
      <w:r>
        <w:rPr>
          <w:rFonts w:ascii="Garamond" w:hAnsi="Garamond"/>
          <w:sz w:val="22"/>
          <w:szCs w:val="22"/>
        </w:rPr>
        <w:t>Bint</w:t>
      </w:r>
      <w:proofErr w:type="spellEnd"/>
      <w:r>
        <w:rPr>
          <w:rFonts w:ascii="Garamond" w:hAnsi="Garamond"/>
          <w:sz w:val="22"/>
          <w:szCs w:val="22"/>
        </w:rPr>
        <w:t xml:space="preserve">-E Sharif M, Noor SS, Barry MA, </w:t>
      </w:r>
      <w:proofErr w:type="spellStart"/>
      <w:r>
        <w:rPr>
          <w:rFonts w:ascii="Garamond" w:hAnsi="Garamond"/>
          <w:sz w:val="22"/>
          <w:szCs w:val="22"/>
        </w:rPr>
        <w:t>Garbern</w:t>
      </w:r>
      <w:proofErr w:type="spellEnd"/>
      <w:r>
        <w:rPr>
          <w:rFonts w:ascii="Garamond" w:hAnsi="Garamond"/>
          <w:sz w:val="22"/>
          <w:szCs w:val="22"/>
        </w:rPr>
        <w:t xml:space="preserve"> SC, Schmid CH, Rosen RK, Nelson EJ, </w:t>
      </w:r>
      <w:proofErr w:type="spellStart"/>
      <w:r>
        <w:rPr>
          <w:rFonts w:ascii="Garamond" w:hAnsi="Garamond"/>
          <w:sz w:val="22"/>
          <w:szCs w:val="22"/>
        </w:rPr>
        <w:t>Alam</w:t>
      </w:r>
      <w:proofErr w:type="spellEnd"/>
      <w:r>
        <w:rPr>
          <w:rFonts w:ascii="Garamond" w:hAnsi="Garamond"/>
          <w:sz w:val="22"/>
          <w:szCs w:val="22"/>
        </w:rPr>
        <w:t xml:space="preserve"> NH. A comparison of the NIRUDAK models and WHO algorithm for dehydration assessment in older children and adults with acute </w:t>
      </w:r>
      <w:proofErr w:type="spellStart"/>
      <w:r>
        <w:rPr>
          <w:rFonts w:ascii="Garamond" w:hAnsi="Garamond"/>
          <w:sz w:val="22"/>
          <w:szCs w:val="22"/>
        </w:rPr>
        <w:t>diarrhoea</w:t>
      </w:r>
      <w:proofErr w:type="spellEnd"/>
      <w:r>
        <w:rPr>
          <w:rFonts w:ascii="Garamond" w:hAnsi="Garamond"/>
          <w:sz w:val="22"/>
          <w:szCs w:val="22"/>
        </w:rPr>
        <w:t xml:space="preserve">: a prospective, observation study. Lancet Global Health. 2023. </w:t>
      </w:r>
      <w:proofErr w:type="spellStart"/>
      <w:r>
        <w:rPr>
          <w:rFonts w:ascii="Garamond" w:hAnsi="Garamond"/>
          <w:sz w:val="22"/>
          <w:szCs w:val="22"/>
        </w:rPr>
        <w:t>doi</w:t>
      </w:r>
      <w:proofErr w:type="spellEnd"/>
      <w:r>
        <w:rPr>
          <w:rFonts w:ascii="Garamond" w:hAnsi="Garamond"/>
          <w:sz w:val="22"/>
          <w:szCs w:val="22"/>
        </w:rPr>
        <w:t xml:space="preserve">: </w:t>
      </w:r>
      <w:r w:rsidRPr="00F85E85">
        <w:rPr>
          <w:rFonts w:ascii="Garamond" w:hAnsi="Garamond"/>
          <w:sz w:val="22"/>
          <w:szCs w:val="22"/>
        </w:rPr>
        <w:t>10.1016/S2214-109</w:t>
      </w:r>
      <w:proofErr w:type="gramStart"/>
      <w:r w:rsidRPr="00F85E85">
        <w:rPr>
          <w:rFonts w:ascii="Garamond" w:hAnsi="Garamond"/>
          <w:sz w:val="22"/>
          <w:szCs w:val="22"/>
        </w:rPr>
        <w:t>X(</w:t>
      </w:r>
      <w:proofErr w:type="gramEnd"/>
      <w:r w:rsidRPr="00F85E85">
        <w:rPr>
          <w:rFonts w:ascii="Garamond" w:hAnsi="Garamond"/>
          <w:sz w:val="22"/>
          <w:szCs w:val="22"/>
        </w:rPr>
        <w:t>23)00403-5</w:t>
      </w:r>
      <w:r>
        <w:rPr>
          <w:rFonts w:ascii="Garamond" w:hAnsi="Garamond"/>
          <w:sz w:val="22"/>
          <w:szCs w:val="22"/>
        </w:rPr>
        <w:t>.</w:t>
      </w:r>
    </w:p>
  </w:comment>
  <w:comment w:id="108" w:author="Monique Gainey" w:date="2023-10-07T02:06:00Z" w:initials="MG">
    <w:p w14:paraId="1DA13286" w14:textId="77777777" w:rsidR="00891F9E" w:rsidRDefault="00891F9E" w:rsidP="00891F9E">
      <w:pPr>
        <w:autoSpaceDE w:val="0"/>
        <w:autoSpaceDN w:val="0"/>
        <w:adjustRightInd w:val="0"/>
        <w:rPr>
          <w:rFonts w:eastAsiaTheme="minorHAnsi"/>
          <w:sz w:val="14"/>
          <w:szCs w:val="14"/>
          <w:lang w:eastAsia="en-US"/>
        </w:rPr>
      </w:pPr>
      <w:r>
        <w:rPr>
          <w:rStyle w:val="CommentReference"/>
        </w:rPr>
        <w:annotationRef/>
      </w:r>
      <w:r>
        <w:rPr>
          <w:rFonts w:eastAsiaTheme="minorHAnsi"/>
          <w:sz w:val="14"/>
          <w:szCs w:val="14"/>
          <w:lang w:eastAsia="en-US"/>
        </w:rPr>
        <w:t>WHO. IMAI district clinician manual: hospital care for adolescents and adults. http://apps.who.int/iris/bitstream/10665/77751/3/</w:t>
      </w:r>
    </w:p>
    <w:p w14:paraId="4AAC02C6" w14:textId="4C1BFAB2" w:rsidR="00891F9E" w:rsidRDefault="00891F9E" w:rsidP="00891F9E">
      <w:pPr>
        <w:pStyle w:val="CommentText"/>
      </w:pPr>
      <w:r>
        <w:rPr>
          <w:rFonts w:eastAsiaTheme="minorHAnsi"/>
          <w:sz w:val="14"/>
          <w:szCs w:val="14"/>
          <w:lang w:eastAsia="en-US"/>
        </w:rPr>
        <w:t>9789241548290_Vol2_eng.pdf.</w:t>
      </w:r>
    </w:p>
  </w:comment>
  <w:comment w:id="114" w:author="Monique Gainey" w:date="2023-10-07T02:19:00Z" w:initials="MG">
    <w:p w14:paraId="0E462480" w14:textId="2B228904" w:rsidR="00ED3943" w:rsidRDefault="00ED3943" w:rsidP="00ED3943">
      <w:pPr>
        <w:autoSpaceDE w:val="0"/>
        <w:autoSpaceDN w:val="0"/>
        <w:adjustRightInd w:val="0"/>
        <w:rPr>
          <w:rFonts w:eastAsiaTheme="minorHAnsi"/>
          <w:sz w:val="16"/>
          <w:szCs w:val="16"/>
          <w:lang w:eastAsia="en-US"/>
        </w:rPr>
      </w:pPr>
      <w:r>
        <w:rPr>
          <w:rStyle w:val="CommentReference"/>
        </w:rPr>
        <w:annotationRef/>
      </w:r>
      <w:r>
        <w:rPr>
          <w:rFonts w:eastAsiaTheme="minorHAnsi"/>
          <w:sz w:val="16"/>
          <w:szCs w:val="16"/>
          <w:lang w:eastAsia="en-US"/>
        </w:rPr>
        <w:t xml:space="preserve">Hooper L, Abdelhamid A, </w:t>
      </w:r>
      <w:proofErr w:type="spellStart"/>
      <w:r>
        <w:rPr>
          <w:rFonts w:eastAsiaTheme="minorHAnsi"/>
          <w:sz w:val="16"/>
          <w:szCs w:val="16"/>
          <w:lang w:eastAsia="en-US"/>
        </w:rPr>
        <w:t>Attreed</w:t>
      </w:r>
      <w:proofErr w:type="spellEnd"/>
      <w:r>
        <w:rPr>
          <w:rFonts w:eastAsiaTheme="minorHAnsi"/>
          <w:sz w:val="16"/>
          <w:szCs w:val="16"/>
          <w:lang w:eastAsia="en-US"/>
        </w:rPr>
        <w:t xml:space="preserve"> NJ, Campbell WW, </w:t>
      </w:r>
      <w:proofErr w:type="spellStart"/>
      <w:r>
        <w:rPr>
          <w:rFonts w:eastAsiaTheme="minorHAnsi"/>
          <w:sz w:val="16"/>
          <w:szCs w:val="16"/>
          <w:lang w:eastAsia="en-US"/>
        </w:rPr>
        <w:t>Channell</w:t>
      </w:r>
      <w:proofErr w:type="spellEnd"/>
      <w:r>
        <w:rPr>
          <w:rFonts w:eastAsiaTheme="minorHAnsi"/>
          <w:sz w:val="16"/>
          <w:szCs w:val="16"/>
          <w:lang w:eastAsia="en-US"/>
        </w:rPr>
        <w:t xml:space="preserve"> AM, Chassagne P, et al. Clinical symptoms, signs and tests for identification of impending and current water-loss dehydration in older people. Cochrane Database Syst Rev. </w:t>
      </w:r>
      <w:proofErr w:type="gramStart"/>
      <w:r>
        <w:rPr>
          <w:rFonts w:eastAsiaTheme="minorHAnsi"/>
          <w:sz w:val="16"/>
          <w:szCs w:val="16"/>
          <w:lang w:eastAsia="en-US"/>
        </w:rPr>
        <w:t>2015;2015:4</w:t>
      </w:r>
      <w:proofErr w:type="gramEnd"/>
      <w:r>
        <w:rPr>
          <w:rFonts w:eastAsiaTheme="minorHAnsi"/>
          <w:sz w:val="16"/>
          <w:szCs w:val="16"/>
          <w:lang w:eastAsia="en-US"/>
        </w:rPr>
        <w:t>.</w:t>
      </w:r>
    </w:p>
    <w:p w14:paraId="1C161516" w14:textId="77777777" w:rsidR="00ED3943" w:rsidRDefault="00ED3943" w:rsidP="00ED3943">
      <w:pPr>
        <w:autoSpaceDE w:val="0"/>
        <w:autoSpaceDN w:val="0"/>
        <w:adjustRightInd w:val="0"/>
        <w:rPr>
          <w:rFonts w:eastAsiaTheme="minorHAnsi"/>
          <w:sz w:val="16"/>
          <w:szCs w:val="16"/>
          <w:lang w:eastAsia="en-US"/>
        </w:rPr>
      </w:pPr>
    </w:p>
    <w:p w14:paraId="0ED6FA55" w14:textId="2E9C23DD" w:rsidR="00ED3943" w:rsidRPr="00ED3943" w:rsidRDefault="00ED3943" w:rsidP="00ED3943">
      <w:pPr>
        <w:autoSpaceDE w:val="0"/>
        <w:autoSpaceDN w:val="0"/>
        <w:adjustRightInd w:val="0"/>
        <w:rPr>
          <w:rFonts w:eastAsiaTheme="minorHAnsi"/>
          <w:sz w:val="16"/>
          <w:szCs w:val="16"/>
          <w:lang w:eastAsia="en-US"/>
        </w:rPr>
      </w:pPr>
      <w:proofErr w:type="spellStart"/>
      <w:r>
        <w:rPr>
          <w:rFonts w:eastAsiaTheme="minorHAnsi"/>
          <w:sz w:val="16"/>
          <w:szCs w:val="16"/>
          <w:lang w:eastAsia="en-US"/>
        </w:rPr>
        <w:t>Cheuvront</w:t>
      </w:r>
      <w:proofErr w:type="spellEnd"/>
      <w:r>
        <w:rPr>
          <w:rFonts w:eastAsiaTheme="minorHAnsi"/>
          <w:sz w:val="16"/>
          <w:szCs w:val="16"/>
          <w:lang w:eastAsia="en-US"/>
        </w:rPr>
        <w:t xml:space="preserve"> SN, Ely BR, </w:t>
      </w:r>
      <w:proofErr w:type="spellStart"/>
      <w:r>
        <w:rPr>
          <w:rFonts w:eastAsiaTheme="minorHAnsi"/>
          <w:sz w:val="16"/>
          <w:szCs w:val="16"/>
          <w:lang w:eastAsia="en-US"/>
        </w:rPr>
        <w:t>Kenefick</w:t>
      </w:r>
      <w:proofErr w:type="spellEnd"/>
      <w:r>
        <w:rPr>
          <w:rFonts w:eastAsiaTheme="minorHAnsi"/>
          <w:sz w:val="16"/>
          <w:szCs w:val="16"/>
          <w:lang w:eastAsia="en-US"/>
        </w:rPr>
        <w:t xml:space="preserve"> RWSM. Biological variation and diagnostic accuracy of dehydration assessment markers. Am J Clin </w:t>
      </w:r>
      <w:proofErr w:type="spellStart"/>
      <w:r>
        <w:rPr>
          <w:rFonts w:eastAsiaTheme="minorHAnsi"/>
          <w:sz w:val="16"/>
          <w:szCs w:val="16"/>
          <w:lang w:eastAsia="en-US"/>
        </w:rPr>
        <w:t>Nutr</w:t>
      </w:r>
      <w:proofErr w:type="spellEnd"/>
      <w:r>
        <w:rPr>
          <w:rFonts w:eastAsiaTheme="minorHAnsi"/>
          <w:sz w:val="16"/>
          <w:szCs w:val="16"/>
          <w:lang w:eastAsia="en-US"/>
        </w:rPr>
        <w:t>. 2010;92(565):73.</w:t>
      </w:r>
    </w:p>
  </w:comment>
  <w:comment w:id="117" w:author="Monique Gainey" w:date="2023-10-07T02:16:00Z" w:initials="MG">
    <w:p w14:paraId="751C667A" w14:textId="505FBAB3" w:rsidR="00ED3943" w:rsidRP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w:t>
      </w:r>
      <w:proofErr w:type="gramStart"/>
      <w:r w:rsidR="001B7343">
        <w:rPr>
          <w:rFonts w:eastAsiaTheme="minorHAnsi"/>
          <w:sz w:val="16"/>
          <w:szCs w:val="16"/>
          <w:lang w:eastAsia="en-US"/>
        </w:rPr>
        <w:t>):e</w:t>
      </w:r>
      <w:proofErr w:type="gramEnd"/>
      <w:r w:rsidR="001B7343">
        <w:rPr>
          <w:rFonts w:eastAsiaTheme="minorHAnsi"/>
          <w:sz w:val="16"/>
          <w:szCs w:val="16"/>
          <w:lang w:eastAsia="en-US"/>
        </w:rPr>
        <w:t>6.</w:t>
      </w:r>
    </w:p>
  </w:comment>
  <w:comment w:id="128" w:author="Monique Gainey" w:date="2023-10-07T02:16:00Z" w:initials="MG">
    <w:p w14:paraId="6C495270" w14:textId="14A107AD" w:rsidR="00ED3943" w:rsidRDefault="00ED3943">
      <w:pPr>
        <w:pStyle w:val="CommentText"/>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w:t>
      </w:r>
      <w:proofErr w:type="gramStart"/>
      <w:r w:rsidR="001B7343">
        <w:rPr>
          <w:rFonts w:eastAsiaTheme="minorHAnsi"/>
          <w:sz w:val="16"/>
          <w:szCs w:val="16"/>
          <w:lang w:eastAsia="en-US"/>
        </w:rPr>
        <w:t>):e</w:t>
      </w:r>
      <w:proofErr w:type="gramEnd"/>
      <w:r w:rsidR="001B7343">
        <w:rPr>
          <w:rFonts w:eastAsiaTheme="minorHAnsi"/>
          <w:sz w:val="16"/>
          <w:szCs w:val="16"/>
          <w:lang w:eastAsia="en-US"/>
        </w:rPr>
        <w:t>6.</w:t>
      </w:r>
    </w:p>
  </w:comment>
  <w:comment w:id="133" w:author="Monique Gainey" w:date="2023-10-07T02:18:00Z" w:initials="MG">
    <w:p w14:paraId="6C2431D9" w14:textId="0C9F74C1" w:rsid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 xml:space="preserve">Levine AC, Barry MA, Gainey M, Nasrin S, Qu K, Schmid CH, et al. Derivation of the first clinical diagnostic models for dehydration severity in patients over five years with acute diarrhea, Tickell KD, editor. </w:t>
      </w:r>
      <w:proofErr w:type="spellStart"/>
      <w:r w:rsidR="001B7343">
        <w:rPr>
          <w:rFonts w:eastAsiaTheme="minorHAnsi"/>
          <w:sz w:val="16"/>
          <w:szCs w:val="16"/>
          <w:lang w:eastAsia="en-US"/>
        </w:rPr>
        <w:t>PLoS</w:t>
      </w:r>
      <w:proofErr w:type="spellEnd"/>
      <w:r w:rsidR="001B7343">
        <w:rPr>
          <w:rFonts w:eastAsiaTheme="minorHAnsi"/>
          <w:sz w:val="16"/>
          <w:szCs w:val="16"/>
          <w:lang w:eastAsia="en-US"/>
        </w:rPr>
        <w:t xml:space="preserve"> </w:t>
      </w:r>
      <w:proofErr w:type="spellStart"/>
      <w:r w:rsidR="001B7343">
        <w:rPr>
          <w:rFonts w:eastAsiaTheme="minorHAnsi"/>
          <w:sz w:val="16"/>
          <w:szCs w:val="16"/>
          <w:lang w:eastAsia="en-US"/>
        </w:rPr>
        <w:t>Negl</w:t>
      </w:r>
      <w:proofErr w:type="spellEnd"/>
      <w:r w:rsidR="001B7343">
        <w:rPr>
          <w:rFonts w:eastAsiaTheme="minorHAnsi"/>
          <w:sz w:val="16"/>
          <w:szCs w:val="16"/>
          <w:lang w:eastAsia="en-US"/>
        </w:rPr>
        <w:t xml:space="preserve"> Trop Dis. 2021;15(3</w:t>
      </w:r>
      <w:proofErr w:type="gramStart"/>
      <w:r w:rsidR="001B7343">
        <w:rPr>
          <w:rFonts w:eastAsiaTheme="minorHAnsi"/>
          <w:sz w:val="16"/>
          <w:szCs w:val="16"/>
          <w:lang w:eastAsia="en-US"/>
        </w:rPr>
        <w:t>):e</w:t>
      </w:r>
      <w:proofErr w:type="gramEnd"/>
      <w:r w:rsidR="001B7343">
        <w:rPr>
          <w:rFonts w:eastAsiaTheme="minorHAnsi"/>
          <w:sz w:val="16"/>
          <w:szCs w:val="16"/>
          <w:lang w:eastAsia="en-US"/>
        </w:rPr>
        <w:t>0009266.</w:t>
      </w:r>
    </w:p>
    <w:p w14:paraId="0CD25D5E" w14:textId="77777777" w:rsidR="001B7343" w:rsidRPr="001B7343" w:rsidRDefault="001B7343" w:rsidP="001B7343">
      <w:pPr>
        <w:autoSpaceDE w:val="0"/>
        <w:autoSpaceDN w:val="0"/>
        <w:adjustRightInd w:val="0"/>
        <w:rPr>
          <w:rFonts w:eastAsiaTheme="minorHAnsi"/>
          <w:sz w:val="16"/>
          <w:szCs w:val="16"/>
          <w:lang w:eastAsia="en-US"/>
        </w:rPr>
      </w:pPr>
    </w:p>
    <w:p w14:paraId="4C8B4917" w14:textId="0E269104" w:rsidR="00ED3943" w:rsidRPr="001B7343" w:rsidRDefault="001B7343" w:rsidP="001B7343">
      <w:pPr>
        <w:autoSpaceDE w:val="0"/>
        <w:autoSpaceDN w:val="0"/>
        <w:adjustRightInd w:val="0"/>
        <w:rPr>
          <w:rFonts w:eastAsiaTheme="minorHAnsi"/>
          <w:sz w:val="16"/>
          <w:szCs w:val="16"/>
          <w:lang w:eastAsia="en-US"/>
        </w:rPr>
      </w:pPr>
      <w:r>
        <w:rPr>
          <w:rFonts w:eastAsiaTheme="minorHAnsi"/>
          <w:sz w:val="16"/>
          <w:szCs w:val="16"/>
          <w:lang w:eastAsia="en-US"/>
        </w:rPr>
        <w:t xml:space="preserve">Duggan C, </w:t>
      </w:r>
      <w:proofErr w:type="spellStart"/>
      <w:r>
        <w:rPr>
          <w:rFonts w:eastAsiaTheme="minorHAnsi"/>
          <w:sz w:val="16"/>
          <w:szCs w:val="16"/>
          <w:lang w:eastAsia="en-US"/>
        </w:rPr>
        <w:t>Santosham</w:t>
      </w:r>
      <w:proofErr w:type="spellEnd"/>
      <w:r>
        <w:rPr>
          <w:rFonts w:eastAsiaTheme="minorHAnsi"/>
          <w:sz w:val="16"/>
          <w:szCs w:val="16"/>
          <w:lang w:eastAsia="en-US"/>
        </w:rPr>
        <w:t xml:space="preserve"> M, Glass R. The management of acute diarrhea in children: oral rehydration, maintenance and nutritional therapy. MMWR </w:t>
      </w:r>
      <w:proofErr w:type="spellStart"/>
      <w:r>
        <w:rPr>
          <w:rFonts w:eastAsiaTheme="minorHAnsi"/>
          <w:sz w:val="16"/>
          <w:szCs w:val="16"/>
          <w:lang w:eastAsia="en-US"/>
        </w:rPr>
        <w:t>Recomm</w:t>
      </w:r>
      <w:proofErr w:type="spellEnd"/>
      <w:r>
        <w:rPr>
          <w:rFonts w:eastAsiaTheme="minorHAnsi"/>
          <w:sz w:val="16"/>
          <w:szCs w:val="16"/>
          <w:lang w:eastAsia="en-US"/>
        </w:rPr>
        <w:t xml:space="preserve"> Rep. </w:t>
      </w:r>
      <w:proofErr w:type="gramStart"/>
      <w:r>
        <w:rPr>
          <w:rFonts w:eastAsiaTheme="minorHAnsi"/>
          <w:sz w:val="16"/>
          <w:szCs w:val="16"/>
          <w:lang w:eastAsia="en-US"/>
        </w:rPr>
        <w:t>1992;41:1</w:t>
      </w:r>
      <w:proofErr w:type="gramEnd"/>
      <w:r>
        <w:rPr>
          <w:rFonts w:eastAsiaTheme="minorHAnsi"/>
          <w:sz w:val="16"/>
          <w:szCs w:val="16"/>
          <w:lang w:eastAsia="en-US"/>
        </w:rPr>
        <w:t>–20.</w:t>
      </w:r>
    </w:p>
  </w:comment>
  <w:comment w:id="138" w:author="Monique Gainey" w:date="2023-10-07T02:10:00Z" w:initials="MG">
    <w:p w14:paraId="4631C123" w14:textId="30DC07AF" w:rsidR="009158C9" w:rsidRDefault="009158C9">
      <w:pPr>
        <w:pStyle w:val="CommentText"/>
      </w:pPr>
      <w:r>
        <w:rPr>
          <w:rStyle w:val="CommentReference"/>
        </w:rPr>
        <w:annotationRef/>
      </w:r>
      <w:r>
        <w:t>This part is a bit confusing. Can you clarify what you were trying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C1F7F0" w15:done="0"/>
  <w15:commentEx w15:paraId="53E0EC90" w15:done="0"/>
  <w15:commentEx w15:paraId="65D9F09E" w15:done="0"/>
  <w15:commentEx w15:paraId="0467F83E" w15:done="0"/>
  <w15:commentEx w15:paraId="76D5197A" w15:done="0"/>
  <w15:commentEx w15:paraId="186606EB" w15:done="0"/>
  <w15:commentEx w15:paraId="6EEFB3F0" w15:done="0"/>
  <w15:commentEx w15:paraId="4AAC02C6" w15:done="0"/>
  <w15:commentEx w15:paraId="0ED6FA55" w15:done="0"/>
  <w15:commentEx w15:paraId="751C667A" w15:done="0"/>
  <w15:commentEx w15:paraId="6C495270" w15:done="0"/>
  <w15:commentEx w15:paraId="4C8B4917" w15:done="0"/>
  <w15:commentEx w15:paraId="4631C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BD667D0" w16cex:dateUtc="2023-10-07T06:11:00Z"/>
  <w16cex:commentExtensible w16cex:durableId="5E1FF6B4" w16cex:dateUtc="2023-10-07T04:47:00Z"/>
  <w16cex:commentExtensible w16cex:durableId="71A507E9" w16cex:dateUtc="2023-10-07T04:50:00Z"/>
  <w16cex:commentExtensible w16cex:durableId="280E63E9" w16cex:dateUtc="2023-10-07T05:48:00Z"/>
  <w16cex:commentExtensible w16cex:durableId="7874D6F7" w16cex:dateUtc="2023-10-07T05:08:00Z"/>
  <w16cex:commentExtensible w16cex:durableId="43E2CFF0" w16cex:dateUtc="2023-10-07T05:23:00Z"/>
  <w16cex:commentExtensible w16cex:durableId="1047683F" w16cex:dateUtc="2023-10-07T04:31:00Z"/>
  <w16cex:commentExtensible w16cex:durableId="0F1A9341" w16cex:dateUtc="2023-10-07T06:06:00Z"/>
  <w16cex:commentExtensible w16cex:durableId="5C3E34CF" w16cex:dateUtc="2023-10-07T06:19:00Z"/>
  <w16cex:commentExtensible w16cex:durableId="58552A93" w16cex:dateUtc="2023-10-07T06:16:00Z"/>
  <w16cex:commentExtensible w16cex:durableId="298640D3" w16cex:dateUtc="2023-10-07T06:16:00Z"/>
  <w16cex:commentExtensible w16cex:durableId="7A838A8C" w16cex:dateUtc="2023-10-07T06:18:00Z"/>
  <w16cex:commentExtensible w16cex:durableId="1F122DCB" w16cex:dateUtc="2023-10-07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C1F7F0" w16cid:durableId="3BD667D0"/>
  <w16cid:commentId w16cid:paraId="53E0EC90" w16cid:durableId="5E1FF6B4"/>
  <w16cid:commentId w16cid:paraId="65D9F09E" w16cid:durableId="71A507E9"/>
  <w16cid:commentId w16cid:paraId="0467F83E" w16cid:durableId="280E63E9"/>
  <w16cid:commentId w16cid:paraId="76D5197A" w16cid:durableId="7874D6F7"/>
  <w16cid:commentId w16cid:paraId="186606EB" w16cid:durableId="43E2CFF0"/>
  <w16cid:commentId w16cid:paraId="6EEFB3F0" w16cid:durableId="1047683F"/>
  <w16cid:commentId w16cid:paraId="4AAC02C6" w16cid:durableId="0F1A9341"/>
  <w16cid:commentId w16cid:paraId="0ED6FA55" w16cid:durableId="5C3E34CF"/>
  <w16cid:commentId w16cid:paraId="751C667A" w16cid:durableId="58552A93"/>
  <w16cid:commentId w16cid:paraId="6C495270" w16cid:durableId="298640D3"/>
  <w16cid:commentId w16cid:paraId="4C8B4917" w16cid:durableId="7A838A8C"/>
  <w16cid:commentId w16cid:paraId="4631C123" w16cid:durableId="1F122D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888"/>
    <w:multiLevelType w:val="hybridMultilevel"/>
    <w:tmpl w:val="275E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E2CA2"/>
    <w:multiLevelType w:val="hybridMultilevel"/>
    <w:tmpl w:val="20D87856"/>
    <w:lvl w:ilvl="0" w:tplc="EC10CBA2">
      <w:start w:val="1"/>
      <w:numFmt w:val="decimal"/>
      <w:lvlText w:val="%1."/>
      <w:lvlJc w:val="left"/>
      <w:pPr>
        <w:ind w:left="1080" w:hanging="360"/>
      </w:pPr>
      <w:rPr>
        <w:rFonts w:ascii="Garamond" w:hAnsi="Garamond" w:cs="Calibri Light"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7B306C"/>
    <w:multiLevelType w:val="hybridMultilevel"/>
    <w:tmpl w:val="651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621DC"/>
    <w:multiLevelType w:val="multilevel"/>
    <w:tmpl w:val="5AB2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043075B"/>
    <w:multiLevelType w:val="hybridMultilevel"/>
    <w:tmpl w:val="9F089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499352">
    <w:abstractNumId w:val="3"/>
  </w:num>
  <w:num w:numId="2" w16cid:durableId="1424257935">
    <w:abstractNumId w:val="2"/>
  </w:num>
  <w:num w:numId="3" w16cid:durableId="400712347">
    <w:abstractNumId w:val="0"/>
  </w:num>
  <w:num w:numId="4" w16cid:durableId="1276868607">
    <w:abstractNumId w:val="1"/>
  </w:num>
  <w:num w:numId="5" w16cid:durableId="17549374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ique Gainey">
    <w15:presenceInfo w15:providerId="Windows Live" w15:userId="08948272573a69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70"/>
    <w:rsid w:val="000019F8"/>
    <w:rsid w:val="00002493"/>
    <w:rsid w:val="0000507D"/>
    <w:rsid w:val="000565DF"/>
    <w:rsid w:val="00065F08"/>
    <w:rsid w:val="000670AA"/>
    <w:rsid w:val="00071401"/>
    <w:rsid w:val="000736CA"/>
    <w:rsid w:val="001445E6"/>
    <w:rsid w:val="00154EB9"/>
    <w:rsid w:val="00161C0B"/>
    <w:rsid w:val="001A4F6E"/>
    <w:rsid w:val="001A6F73"/>
    <w:rsid w:val="001B7343"/>
    <w:rsid w:val="002439B5"/>
    <w:rsid w:val="0024509A"/>
    <w:rsid w:val="0027010B"/>
    <w:rsid w:val="00294D31"/>
    <w:rsid w:val="002B14B3"/>
    <w:rsid w:val="002D221A"/>
    <w:rsid w:val="002E6597"/>
    <w:rsid w:val="0031195B"/>
    <w:rsid w:val="00324FE1"/>
    <w:rsid w:val="0033648B"/>
    <w:rsid w:val="00353DC4"/>
    <w:rsid w:val="00396605"/>
    <w:rsid w:val="003A3414"/>
    <w:rsid w:val="003D6237"/>
    <w:rsid w:val="003F408B"/>
    <w:rsid w:val="00431A73"/>
    <w:rsid w:val="00453580"/>
    <w:rsid w:val="004642C8"/>
    <w:rsid w:val="004B491F"/>
    <w:rsid w:val="00515E2D"/>
    <w:rsid w:val="00567C9D"/>
    <w:rsid w:val="00586B58"/>
    <w:rsid w:val="00634902"/>
    <w:rsid w:val="00645632"/>
    <w:rsid w:val="006B4809"/>
    <w:rsid w:val="006C7ACE"/>
    <w:rsid w:val="006D685A"/>
    <w:rsid w:val="006E6A23"/>
    <w:rsid w:val="00710148"/>
    <w:rsid w:val="007150BE"/>
    <w:rsid w:val="0075356E"/>
    <w:rsid w:val="007629DA"/>
    <w:rsid w:val="0077001A"/>
    <w:rsid w:val="00775E4A"/>
    <w:rsid w:val="007A46A2"/>
    <w:rsid w:val="007C0636"/>
    <w:rsid w:val="007D1D35"/>
    <w:rsid w:val="007D67F7"/>
    <w:rsid w:val="007E735D"/>
    <w:rsid w:val="0083130B"/>
    <w:rsid w:val="00882AE5"/>
    <w:rsid w:val="00891F9E"/>
    <w:rsid w:val="00895917"/>
    <w:rsid w:val="009158C9"/>
    <w:rsid w:val="00924DD1"/>
    <w:rsid w:val="00936523"/>
    <w:rsid w:val="00986215"/>
    <w:rsid w:val="009D7C31"/>
    <w:rsid w:val="00A51B1B"/>
    <w:rsid w:val="00A75920"/>
    <w:rsid w:val="00A86940"/>
    <w:rsid w:val="00B01390"/>
    <w:rsid w:val="00B12EFF"/>
    <w:rsid w:val="00B2354F"/>
    <w:rsid w:val="00B23DC2"/>
    <w:rsid w:val="00B24474"/>
    <w:rsid w:val="00B50A60"/>
    <w:rsid w:val="00B613AD"/>
    <w:rsid w:val="00C05A80"/>
    <w:rsid w:val="00C1754D"/>
    <w:rsid w:val="00C71C03"/>
    <w:rsid w:val="00CB1CB9"/>
    <w:rsid w:val="00CC7194"/>
    <w:rsid w:val="00CF52C9"/>
    <w:rsid w:val="00D1569E"/>
    <w:rsid w:val="00D217AD"/>
    <w:rsid w:val="00E047AE"/>
    <w:rsid w:val="00E41F5E"/>
    <w:rsid w:val="00E47468"/>
    <w:rsid w:val="00E62B95"/>
    <w:rsid w:val="00E71D77"/>
    <w:rsid w:val="00E776F0"/>
    <w:rsid w:val="00E912E5"/>
    <w:rsid w:val="00E94442"/>
    <w:rsid w:val="00E97FEA"/>
    <w:rsid w:val="00EA2563"/>
    <w:rsid w:val="00EA6BEA"/>
    <w:rsid w:val="00ED3943"/>
    <w:rsid w:val="00EE3D70"/>
    <w:rsid w:val="00F2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8FD2"/>
  <w15:docId w15:val="{46FDE958-7168-8647-B0B2-4AA5E77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4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D70"/>
    <w:rPr>
      <w:rFonts w:ascii="Cambria" w:eastAsia="Cambria" w:hAnsi="Cambria" w:cs="Times New Roman"/>
      <w:sz w:val="20"/>
      <w:szCs w:val="20"/>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E3D70"/>
    <w:rPr>
      <w:color w:val="0000FF"/>
      <w:u w:val="single"/>
    </w:rPr>
  </w:style>
  <w:style w:type="paragraph" w:styleId="ListParagraph">
    <w:name w:val="List Paragraph"/>
    <w:basedOn w:val="Normal"/>
    <w:uiPriority w:val="34"/>
    <w:qFormat/>
    <w:rsid w:val="00EE3D70"/>
    <w:pPr>
      <w:ind w:left="720"/>
      <w:contextualSpacing/>
    </w:pPr>
  </w:style>
  <w:style w:type="paragraph" w:styleId="NoSpacing">
    <w:name w:val="No Spacing"/>
    <w:uiPriority w:val="1"/>
    <w:qFormat/>
    <w:rsid w:val="00EE3D70"/>
    <w:pPr>
      <w:overflowPunct w:val="0"/>
      <w:autoSpaceDE w:val="0"/>
      <w:autoSpaceDN w:val="0"/>
      <w:adjustRightInd w:val="0"/>
      <w:textAlignment w:val="baseline"/>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75356E"/>
    <w:rPr>
      <w:sz w:val="16"/>
      <w:szCs w:val="16"/>
    </w:rPr>
  </w:style>
  <w:style w:type="paragraph" w:styleId="CommentText">
    <w:name w:val="annotation text"/>
    <w:basedOn w:val="Normal"/>
    <w:link w:val="CommentTextChar"/>
    <w:uiPriority w:val="99"/>
    <w:semiHidden/>
    <w:unhideWhenUsed/>
    <w:rsid w:val="0075356E"/>
    <w:rPr>
      <w:sz w:val="20"/>
      <w:szCs w:val="20"/>
    </w:rPr>
  </w:style>
  <w:style w:type="character" w:customStyle="1" w:styleId="CommentTextChar">
    <w:name w:val="Comment Text Char"/>
    <w:basedOn w:val="DefaultParagraphFont"/>
    <w:link w:val="CommentText"/>
    <w:uiPriority w:val="99"/>
    <w:semiHidden/>
    <w:rsid w:val="0075356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75356E"/>
    <w:rPr>
      <w:b/>
      <w:bCs/>
    </w:rPr>
  </w:style>
  <w:style w:type="character" w:customStyle="1" w:styleId="CommentSubjectChar">
    <w:name w:val="Comment Subject Char"/>
    <w:basedOn w:val="CommentTextChar"/>
    <w:link w:val="CommentSubject"/>
    <w:uiPriority w:val="99"/>
    <w:semiHidden/>
    <w:rsid w:val="0075356E"/>
    <w:rPr>
      <w:rFonts w:ascii="Times New Roman" w:eastAsia="Times New Roman" w:hAnsi="Times New Roman" w:cs="Times New Roman"/>
      <w:b/>
      <w:bCs/>
      <w:sz w:val="20"/>
      <w:szCs w:val="20"/>
      <w:lang w:eastAsia="zh-TW"/>
    </w:rPr>
  </w:style>
  <w:style w:type="paragraph" w:styleId="Bibliography">
    <w:name w:val="Bibliography"/>
    <w:basedOn w:val="Normal"/>
    <w:next w:val="Normal"/>
    <w:uiPriority w:val="37"/>
    <w:unhideWhenUsed/>
    <w:rsid w:val="002439B5"/>
    <w:pPr>
      <w:tabs>
        <w:tab w:val="left" w:pos="260"/>
      </w:tabs>
      <w:spacing w:after="240"/>
      <w:ind w:left="264" w:hanging="264"/>
    </w:pPr>
  </w:style>
  <w:style w:type="paragraph" w:styleId="Revision">
    <w:name w:val="Revision"/>
    <w:hidden/>
    <w:uiPriority w:val="99"/>
    <w:semiHidden/>
    <w:rsid w:val="00065F08"/>
    <w:rPr>
      <w:rFonts w:ascii="Times New Roman" w:eastAsia="Times New Roman" w:hAnsi="Times New Roman" w:cs="Times New Roman"/>
      <w:lang w:eastAsia="zh-TW"/>
    </w:rPr>
  </w:style>
  <w:style w:type="character" w:customStyle="1" w:styleId="bkciteavail">
    <w:name w:val="bk_cite_avail"/>
    <w:basedOn w:val="DefaultParagraphFont"/>
    <w:rsid w:val="00715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068902">
      <w:bodyDiv w:val="1"/>
      <w:marLeft w:val="0"/>
      <w:marRight w:val="0"/>
      <w:marTop w:val="0"/>
      <w:marBottom w:val="0"/>
      <w:divBdr>
        <w:top w:val="none" w:sz="0" w:space="0" w:color="auto"/>
        <w:left w:val="none" w:sz="0" w:space="0" w:color="auto"/>
        <w:bottom w:val="none" w:sz="0" w:space="0" w:color="auto"/>
        <w:right w:val="none" w:sz="0" w:space="0" w:color="auto"/>
      </w:divBdr>
      <w:divsChild>
        <w:div w:id="2033920004">
          <w:marLeft w:val="0"/>
          <w:marRight w:val="0"/>
          <w:marTop w:val="0"/>
          <w:marBottom w:val="0"/>
          <w:divBdr>
            <w:top w:val="none" w:sz="0" w:space="0" w:color="auto"/>
            <w:left w:val="none" w:sz="0" w:space="0" w:color="auto"/>
            <w:bottom w:val="none" w:sz="0" w:space="0" w:color="auto"/>
            <w:right w:val="none" w:sz="0" w:space="0" w:color="auto"/>
          </w:divBdr>
        </w:div>
      </w:divsChild>
    </w:div>
    <w:div w:id="2061243349">
      <w:bodyDiv w:val="1"/>
      <w:marLeft w:val="0"/>
      <w:marRight w:val="0"/>
      <w:marTop w:val="0"/>
      <w:marBottom w:val="0"/>
      <w:divBdr>
        <w:top w:val="none" w:sz="0" w:space="0" w:color="auto"/>
        <w:left w:val="none" w:sz="0" w:space="0" w:color="auto"/>
        <w:bottom w:val="none" w:sz="0" w:space="0" w:color="auto"/>
        <w:right w:val="none" w:sz="0" w:space="0" w:color="auto"/>
      </w:divBdr>
      <w:divsChild>
        <w:div w:id="9904495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8814</Words>
  <Characters>50243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Monique Gainey</cp:lastModifiedBy>
  <cp:revision>92</cp:revision>
  <dcterms:created xsi:type="dcterms:W3CDTF">2023-02-15T20:17:00Z</dcterms:created>
  <dcterms:modified xsi:type="dcterms:W3CDTF">2023-10-07T06:25:00Z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id="SJ2rB1IO"/&gt;&lt;style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