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AEDC" w14:textId="72134BAB" w:rsidR="00EE3D70" w:rsidDel="00CA39A2" w:rsidRDefault="00EE3D70" w:rsidP="00CA39A2">
      <w:pPr>
        <w:spacing w:line="276" w:lineRule="auto"/>
        <w:jc w:val="center"/>
        <w:rPr>
          <w:del w:id="0" w:author="Lokhande, Anagha" w:date="2025-05-16T11:23:00Z" w16du:dateUtc="2025-05-16T15:23:00Z"/>
          <w:bCs/>
        </w:rPr>
      </w:pPr>
      <w:del w:id="1" w:author="Lokhande, Anagha" w:date="2025-05-16T11:08:00Z" w16du:dateUtc="2025-05-16T15:08:00Z">
        <w:r w:rsidRPr="00630A16" w:rsidDel="00304F73">
          <w:rPr>
            <w:b/>
            <w:u w:val="single"/>
          </w:rPr>
          <w:delText>Title:</w:delText>
        </w:r>
        <w:r w:rsidR="00710148" w:rsidDel="00304F73">
          <w:rPr>
            <w:b/>
            <w:u w:val="single"/>
          </w:rPr>
          <w:delText xml:space="preserve"> </w:delText>
        </w:r>
      </w:del>
      <w:r w:rsidR="00710148">
        <w:rPr>
          <w:b/>
          <w:u w:val="single"/>
        </w:rPr>
        <w:t xml:space="preserve">Cost-effectiveness analysis of </w:t>
      </w:r>
      <w:r w:rsidR="00986215">
        <w:rPr>
          <w:b/>
          <w:u w:val="single"/>
        </w:rPr>
        <w:t xml:space="preserve">the NIRUDAK </w:t>
      </w:r>
      <w:r w:rsidR="00710148">
        <w:rPr>
          <w:b/>
          <w:u w:val="single"/>
        </w:rPr>
        <w:t>clinical diagnostic model for dehydration severity in patients over five years</w:t>
      </w:r>
    </w:p>
    <w:p w14:paraId="354FC3F6" w14:textId="77777777" w:rsidR="00CA39A2" w:rsidRPr="00630A16" w:rsidRDefault="00CA39A2">
      <w:pPr>
        <w:spacing w:line="276" w:lineRule="auto"/>
        <w:jc w:val="center"/>
        <w:rPr>
          <w:ins w:id="2" w:author="Lokhande, Anagha" w:date="2025-05-16T11:23:00Z" w16du:dateUtc="2025-05-16T15:23:00Z"/>
          <w:b/>
          <w:u w:val="single"/>
        </w:rPr>
        <w:pPrChange w:id="3" w:author="Lokhande, Anagha" w:date="2025-05-16T11:08:00Z" w16du:dateUtc="2025-05-16T15:08:00Z">
          <w:pPr>
            <w:jc w:val="center"/>
          </w:pPr>
        </w:pPrChange>
      </w:pPr>
    </w:p>
    <w:p w14:paraId="14C3E786" w14:textId="77777777" w:rsidR="00A75920" w:rsidRDefault="00A75920">
      <w:pPr>
        <w:spacing w:line="276" w:lineRule="auto"/>
        <w:jc w:val="center"/>
        <w:rPr>
          <w:bCs/>
        </w:rPr>
        <w:pPrChange w:id="4" w:author="Lokhande, Anagha" w:date="2025-05-16T11:23:00Z" w16du:dateUtc="2025-05-16T15:23:00Z">
          <w:pPr/>
        </w:pPrChange>
      </w:pPr>
    </w:p>
    <w:p w14:paraId="5D91B422" w14:textId="39458C6A" w:rsidR="00A75920" w:rsidDel="00304F73" w:rsidRDefault="00304F73" w:rsidP="00304F73">
      <w:pPr>
        <w:spacing w:line="276" w:lineRule="auto"/>
        <w:rPr>
          <w:del w:id="5" w:author="Lokhande, Anagha" w:date="2025-05-16T11:08:00Z" w16du:dateUtc="2025-05-16T15:08:00Z"/>
          <w:bCs/>
          <w:vertAlign w:val="superscript"/>
        </w:rPr>
      </w:pPr>
      <w:ins w:id="6" w:author="Lokhande, Anagha" w:date="2025-05-16T11:08:00Z">
        <w:r w:rsidRPr="00304F73">
          <w:rPr>
            <w:bCs/>
            <w:rPrChange w:id="7" w:author="Lokhande, Anagha" w:date="2025-05-16T11:10:00Z" w16du:dateUtc="2025-05-16T15:10:00Z">
              <w:rPr>
                <w:b/>
                <w:u w:val="single"/>
              </w:rPr>
            </w:rPrChange>
          </w:rPr>
          <w:t>Anagha Lokhande BA</w:t>
        </w:r>
        <w:r w:rsidRPr="00304F73">
          <w:rPr>
            <w:bCs/>
            <w:vertAlign w:val="superscript"/>
            <w:rPrChange w:id="8" w:author="Lokhande, Anagha" w:date="2025-05-16T11:10:00Z" w16du:dateUtc="2025-05-16T15:10:00Z">
              <w:rPr>
                <w:b/>
                <w:u w:val="single"/>
              </w:rPr>
            </w:rPrChange>
          </w:rPr>
          <w:t>1</w:t>
        </w:r>
      </w:ins>
      <w:ins w:id="9" w:author="Lokhande, Anagha" w:date="2025-05-16T11:19:00Z" w16du:dateUtc="2025-05-16T15:19:00Z">
        <w:r w:rsidR="00CA39A2">
          <w:rPr>
            <w:bCs/>
            <w:vertAlign w:val="superscript"/>
          </w:rPr>
          <w:t>*</w:t>
        </w:r>
      </w:ins>
      <w:ins w:id="10" w:author="Lokhande, Anagha" w:date="2025-05-16T11:08:00Z">
        <w:r w:rsidRPr="00304F73">
          <w:rPr>
            <w:bCs/>
            <w:rPrChange w:id="11" w:author="Lokhande, Anagha" w:date="2025-05-16T11:10:00Z" w16du:dateUtc="2025-05-16T15:10:00Z">
              <w:rPr>
                <w:b/>
                <w:u w:val="single"/>
              </w:rPr>
            </w:rPrChange>
          </w:rPr>
          <w:t xml:space="preserve">, </w:t>
        </w:r>
      </w:ins>
      <w:ins w:id="12" w:author="Lokhande, Anagha" w:date="2025-05-16T11:09:00Z" w16du:dateUtc="2025-05-16T15:09:00Z">
        <w:r w:rsidRPr="00304F73">
          <w:rPr>
            <w:bCs/>
            <w:rPrChange w:id="13" w:author="Lokhande, Anagha" w:date="2025-05-16T11:10:00Z" w16du:dateUtc="2025-05-16T15:10:00Z">
              <w:rPr>
                <w:b/>
                <w:u w:val="single"/>
              </w:rPr>
            </w:rPrChange>
          </w:rPr>
          <w:t>Jonah Popp PhD</w:t>
        </w:r>
      </w:ins>
      <w:ins w:id="14" w:author="Lokhande, Anagha" w:date="2025-05-16T11:12:00Z" w16du:dateUtc="2025-05-16T15:12:00Z">
        <w:r>
          <w:rPr>
            <w:bCs/>
            <w:vertAlign w:val="superscript"/>
          </w:rPr>
          <w:t>2</w:t>
        </w:r>
      </w:ins>
      <w:ins w:id="15" w:author="Lokhande, Anagha" w:date="2025-05-16T11:19:00Z" w16du:dateUtc="2025-05-16T15:19:00Z">
        <w:r w:rsidR="00CA39A2">
          <w:rPr>
            <w:bCs/>
            <w:vertAlign w:val="superscript"/>
          </w:rPr>
          <w:t>*</w:t>
        </w:r>
      </w:ins>
      <w:ins w:id="16" w:author="Lokhande, Anagha" w:date="2025-05-16T11:09:00Z" w16du:dateUtc="2025-05-16T15:09:00Z">
        <w:r w:rsidRPr="00304F73">
          <w:rPr>
            <w:bCs/>
            <w:rPrChange w:id="17" w:author="Lokhande, Anagha" w:date="2025-05-16T11:10:00Z" w16du:dateUtc="2025-05-16T15:10:00Z">
              <w:rPr>
                <w:b/>
                <w:u w:val="single"/>
              </w:rPr>
            </w:rPrChange>
          </w:rPr>
          <w:t xml:space="preserve">, </w:t>
        </w:r>
      </w:ins>
      <w:ins w:id="18" w:author="Lokhande, Anagha" w:date="2025-05-16T11:08:00Z">
        <w:r w:rsidRPr="00304F73">
          <w:rPr>
            <w:bCs/>
            <w:rPrChange w:id="19" w:author="Lokhande, Anagha" w:date="2025-05-16T11:10:00Z" w16du:dateUtc="2025-05-16T15:10:00Z">
              <w:rPr>
                <w:b/>
                <w:u w:val="single"/>
              </w:rPr>
            </w:rPrChange>
          </w:rPr>
          <w:t>Monique Gainey MS MPH</w:t>
        </w:r>
      </w:ins>
      <w:ins w:id="20" w:author="Lokhande, Anagha" w:date="2025-05-16T11:15:00Z" w16du:dateUtc="2025-05-16T15:15:00Z">
        <w:r>
          <w:rPr>
            <w:bCs/>
            <w:vertAlign w:val="superscript"/>
          </w:rPr>
          <w:t>3</w:t>
        </w:r>
      </w:ins>
      <w:ins w:id="21" w:author="Lokhande, Anagha" w:date="2025-05-16T11:08:00Z">
        <w:r w:rsidRPr="00304F73">
          <w:rPr>
            <w:bCs/>
            <w:rPrChange w:id="22" w:author="Lokhande, Anagha" w:date="2025-05-16T11:10:00Z" w16du:dateUtc="2025-05-16T15:10:00Z">
              <w:rPr>
                <w:b/>
                <w:u w:val="single"/>
              </w:rPr>
            </w:rPrChange>
          </w:rPr>
          <w:t>, Stephanie C. Garbern MD MPH</w:t>
        </w:r>
      </w:ins>
      <w:ins w:id="23" w:author="Lokhande, Anagha" w:date="2025-05-16T11:17:00Z" w16du:dateUtc="2025-05-16T15:17:00Z">
        <w:r>
          <w:rPr>
            <w:bCs/>
            <w:vertAlign w:val="superscript"/>
          </w:rPr>
          <w:t>1</w:t>
        </w:r>
      </w:ins>
      <w:ins w:id="24" w:author="Lokhande, Anagha" w:date="2025-05-16T11:08:00Z">
        <w:r w:rsidRPr="00304F73">
          <w:rPr>
            <w:bCs/>
            <w:rPrChange w:id="25" w:author="Lokhande, Anagha" w:date="2025-05-16T11:10:00Z" w16du:dateUtc="2025-05-16T15:10:00Z">
              <w:rPr>
                <w:b/>
                <w:u w:val="single"/>
              </w:rPr>
            </w:rPrChange>
          </w:rPr>
          <w:t>, Sabiha Nasrin MBBS MPH</w:t>
        </w:r>
      </w:ins>
      <w:ins w:id="26" w:author="Lokhande, Anagha" w:date="2025-05-16T11:17:00Z" w16du:dateUtc="2025-05-16T15:17:00Z">
        <w:r>
          <w:rPr>
            <w:bCs/>
            <w:vertAlign w:val="superscript"/>
          </w:rPr>
          <w:t>4</w:t>
        </w:r>
      </w:ins>
      <w:ins w:id="27" w:author="Lokhande, Anagha" w:date="2025-05-16T11:08:00Z">
        <w:r w:rsidRPr="00304F73">
          <w:rPr>
            <w:bCs/>
            <w:rPrChange w:id="28" w:author="Lokhande, Anagha" w:date="2025-05-16T11:10:00Z" w16du:dateUtc="2025-05-16T15:10:00Z">
              <w:rPr>
                <w:b/>
                <w:u w:val="single"/>
              </w:rPr>
            </w:rPrChange>
          </w:rPr>
          <w:t>, Nur H. Alam MD MBBS PhD</w:t>
        </w:r>
      </w:ins>
      <w:ins w:id="29" w:author="Lokhande, Anagha" w:date="2025-05-16T11:17:00Z" w16du:dateUtc="2025-05-16T15:17:00Z">
        <w:r>
          <w:rPr>
            <w:bCs/>
            <w:vertAlign w:val="superscript"/>
          </w:rPr>
          <w:t>4</w:t>
        </w:r>
      </w:ins>
      <w:ins w:id="30" w:author="Lokhande, Anagha" w:date="2025-05-16T11:08:00Z">
        <w:r w:rsidRPr="00304F73">
          <w:rPr>
            <w:bCs/>
            <w:rPrChange w:id="31" w:author="Lokhande, Anagha" w:date="2025-05-16T11:10:00Z" w16du:dateUtc="2025-05-16T15:10:00Z">
              <w:rPr>
                <w:b/>
                <w:u w:val="single"/>
              </w:rPr>
            </w:rPrChange>
          </w:rPr>
          <w:t>, Adam C. Levine MD MPH</w:t>
        </w:r>
      </w:ins>
      <w:ins w:id="32" w:author="Lokhande, Anagha" w:date="2025-05-16T11:09:00Z" w16du:dateUtc="2025-05-16T15:09:00Z">
        <w:r w:rsidRPr="00304F73">
          <w:rPr>
            <w:bCs/>
            <w:vertAlign w:val="superscript"/>
            <w:rPrChange w:id="33" w:author="Lokhande, Anagha" w:date="2025-05-16T11:10:00Z" w16du:dateUtc="2025-05-16T15:10:00Z">
              <w:rPr>
                <w:b/>
                <w:u w:val="single"/>
                <w:vertAlign w:val="superscript"/>
              </w:rPr>
            </w:rPrChange>
          </w:rPr>
          <w:t>1</w:t>
        </w:r>
      </w:ins>
      <w:del w:id="34" w:author="Lokhande, Anagha" w:date="2025-05-16T11:08:00Z" w16du:dateUtc="2025-05-16T15:08:00Z">
        <w:r w:rsidR="00A75920" w:rsidRPr="00304F73" w:rsidDel="00304F73">
          <w:rPr>
            <w:bCs/>
            <w:rPrChange w:id="35" w:author="Lokhande, Anagha" w:date="2025-05-16T11:10:00Z" w16du:dateUtc="2025-05-16T15:10:00Z">
              <w:rPr>
                <w:b/>
                <w:u w:val="single"/>
              </w:rPr>
            </w:rPrChange>
          </w:rPr>
          <w:delText xml:space="preserve">Authors: </w:delText>
        </w:r>
      </w:del>
    </w:p>
    <w:p w14:paraId="749B7C0D" w14:textId="77777777" w:rsidR="00304F73" w:rsidRPr="00304F73" w:rsidRDefault="00304F73" w:rsidP="00304F73">
      <w:pPr>
        <w:spacing w:line="276" w:lineRule="auto"/>
        <w:rPr>
          <w:ins w:id="36" w:author="Lokhande, Anagha" w:date="2025-05-16T11:10:00Z" w16du:dateUtc="2025-05-16T15:10:00Z"/>
          <w:bCs/>
          <w:rPrChange w:id="37" w:author="Lokhande, Anagha" w:date="2025-05-16T11:10:00Z" w16du:dateUtc="2025-05-16T15:10:00Z">
            <w:rPr>
              <w:ins w:id="38" w:author="Lokhande, Anagha" w:date="2025-05-16T11:10:00Z" w16du:dateUtc="2025-05-16T15:10:00Z"/>
              <w:b/>
              <w:u w:val="single"/>
            </w:rPr>
          </w:rPrChange>
        </w:rPr>
      </w:pPr>
    </w:p>
    <w:p w14:paraId="5145D47B" w14:textId="77777777" w:rsidR="00304F73" w:rsidRPr="00304F73" w:rsidRDefault="00304F73">
      <w:pPr>
        <w:spacing w:line="276" w:lineRule="auto"/>
        <w:rPr>
          <w:ins w:id="39" w:author="Lokhande, Anagha" w:date="2025-05-16T11:09:00Z" w16du:dateUtc="2025-05-16T15:09:00Z"/>
          <w:bCs/>
          <w:rPrChange w:id="40" w:author="Lokhande, Anagha" w:date="2025-05-16T11:08:00Z" w16du:dateUtc="2025-05-16T15:08:00Z">
            <w:rPr>
              <w:ins w:id="41" w:author="Lokhande, Anagha" w:date="2025-05-16T11:09:00Z" w16du:dateUtc="2025-05-16T15:09:00Z"/>
              <w:b/>
              <w:u w:val="single"/>
            </w:rPr>
          </w:rPrChange>
        </w:rPr>
        <w:pPrChange w:id="42" w:author="Lokhande, Anagha" w:date="2025-05-16T11:07:00Z" w16du:dateUtc="2025-05-16T15:07:00Z">
          <w:pPr/>
        </w:pPrChange>
      </w:pPr>
    </w:p>
    <w:p w14:paraId="3A55B19E" w14:textId="472ECEEB" w:rsidR="00304F73" w:rsidRDefault="00A75920" w:rsidP="00304F73">
      <w:pPr>
        <w:spacing w:line="276" w:lineRule="auto"/>
        <w:rPr>
          <w:ins w:id="43" w:author="Lokhande, Anagha" w:date="2025-05-16T11:10:00Z" w16du:dateUtc="2025-05-16T15:10:00Z"/>
          <w:bCs/>
        </w:rPr>
      </w:pPr>
      <w:del w:id="44" w:author="Lokhande, Anagha" w:date="2025-05-16T11:10:00Z" w16du:dateUtc="2025-05-16T15:10:00Z">
        <w:r w:rsidRPr="00A75920" w:rsidDel="00304F73">
          <w:rPr>
            <w:bCs/>
          </w:rPr>
          <w:delText> </w:delText>
        </w:r>
      </w:del>
      <w:ins w:id="45" w:author="Lokhande, Anagha" w:date="2025-05-16T11:10:00Z">
        <w:r w:rsidR="00304F73" w:rsidRPr="00304F73">
          <w:rPr>
            <w:bCs/>
          </w:rPr>
          <w:t xml:space="preserve">1 </w:t>
        </w:r>
      </w:ins>
      <w:ins w:id="46" w:author="Lokhande, Anagha" w:date="2025-05-16T11:16:00Z" w16du:dateUtc="2025-05-16T15:16:00Z">
        <w:r w:rsidR="00304F73" w:rsidRPr="00304F73">
          <w:rPr>
            <w:bCs/>
          </w:rPr>
          <w:t>Department of Emergency Medicine</w:t>
        </w:r>
        <w:r w:rsidR="00304F73">
          <w:rPr>
            <w:bCs/>
          </w:rPr>
          <w:t xml:space="preserve">, </w:t>
        </w:r>
      </w:ins>
      <w:ins w:id="47" w:author="Lokhande, Anagha" w:date="2025-05-16T11:10:00Z" w16du:dateUtc="2025-05-16T15:10:00Z">
        <w:r w:rsidR="00304F73">
          <w:rPr>
            <w:bCs/>
          </w:rPr>
          <w:t xml:space="preserve">The Warren </w:t>
        </w:r>
      </w:ins>
      <w:ins w:id="48" w:author="Lokhande, Anagha" w:date="2025-05-16T11:10:00Z">
        <w:r w:rsidR="00304F73" w:rsidRPr="00304F73">
          <w:rPr>
            <w:bCs/>
          </w:rPr>
          <w:t>Alpert Medical School</w:t>
        </w:r>
      </w:ins>
      <w:ins w:id="49" w:author="Lokhande, Anagha" w:date="2025-05-16T11:10:00Z" w16du:dateUtc="2025-05-16T15:10:00Z">
        <w:r w:rsidR="00304F73">
          <w:rPr>
            <w:bCs/>
          </w:rPr>
          <w:t xml:space="preserve"> of </w:t>
        </w:r>
      </w:ins>
      <w:ins w:id="50" w:author="Lokhande, Anagha" w:date="2025-05-16T11:10:00Z">
        <w:r w:rsidR="00304F73" w:rsidRPr="00304F73">
          <w:rPr>
            <w:bCs/>
          </w:rPr>
          <w:t xml:space="preserve">Brown University, Providence, </w:t>
        </w:r>
      </w:ins>
      <w:ins w:id="51" w:author="Lokhande, Anagha" w:date="2025-05-16T11:23:00Z" w16du:dateUtc="2025-05-16T15:23:00Z">
        <w:r w:rsidR="00CA39A2">
          <w:rPr>
            <w:bCs/>
          </w:rPr>
          <w:t>Rhode Island</w:t>
        </w:r>
      </w:ins>
      <w:ins w:id="52" w:author="Lokhande, Anagha" w:date="2025-05-16T11:10:00Z">
        <w:r w:rsidR="00304F73" w:rsidRPr="00304F73">
          <w:rPr>
            <w:bCs/>
          </w:rPr>
          <w:t xml:space="preserve">, </w:t>
        </w:r>
      </w:ins>
      <w:ins w:id="53" w:author="Lokhande, Anagha" w:date="2025-05-16T11:23:00Z" w16du:dateUtc="2025-05-16T15:23:00Z">
        <w:r w:rsidR="00CA39A2">
          <w:rPr>
            <w:bCs/>
          </w:rPr>
          <w:t>United States</w:t>
        </w:r>
      </w:ins>
    </w:p>
    <w:p w14:paraId="2E8AFB3F" w14:textId="47F2EE42" w:rsidR="00304F73" w:rsidRDefault="00304F73" w:rsidP="00304F73">
      <w:pPr>
        <w:spacing w:line="276" w:lineRule="auto"/>
        <w:rPr>
          <w:ins w:id="54" w:author="Lokhande, Anagha" w:date="2025-05-16T11:16:00Z" w16du:dateUtc="2025-05-16T15:16:00Z"/>
          <w:bCs/>
        </w:rPr>
      </w:pPr>
      <w:ins w:id="55" w:author="Lokhande, Anagha" w:date="2025-05-16T11:12:00Z" w16du:dateUtc="2025-05-16T15:12:00Z">
        <w:r>
          <w:rPr>
            <w:bCs/>
          </w:rPr>
          <w:t xml:space="preserve">2 </w:t>
        </w:r>
      </w:ins>
      <w:ins w:id="56" w:author="Lokhande, Anagha" w:date="2025-05-16T11:11:00Z" w16du:dateUtc="2025-05-16T15:11:00Z">
        <w:r w:rsidRPr="00304F73">
          <w:rPr>
            <w:bCs/>
          </w:rPr>
          <w:t>Department of Health Services, Policy and Practice, School of Public Health, Brown University</w:t>
        </w:r>
      </w:ins>
      <w:ins w:id="57" w:author="Lokhande, Anagha" w:date="2025-05-16T11:23:00Z" w16du:dateUtc="2025-05-16T15:23:00Z">
        <w:r w:rsidR="00CA39A2">
          <w:rPr>
            <w:bCs/>
          </w:rPr>
          <w:t xml:space="preserve">, </w:t>
        </w:r>
        <w:r w:rsidR="00CA39A2" w:rsidRPr="00304F73">
          <w:rPr>
            <w:bCs/>
          </w:rPr>
          <w:t xml:space="preserve">Providence, </w:t>
        </w:r>
        <w:r w:rsidR="00CA39A2">
          <w:rPr>
            <w:bCs/>
          </w:rPr>
          <w:t>Rhode Island</w:t>
        </w:r>
        <w:r w:rsidR="00CA39A2" w:rsidRPr="00304F73">
          <w:rPr>
            <w:bCs/>
          </w:rPr>
          <w:t xml:space="preserve">, </w:t>
        </w:r>
        <w:r w:rsidR="00CA39A2">
          <w:rPr>
            <w:bCs/>
          </w:rPr>
          <w:t>United States</w:t>
        </w:r>
      </w:ins>
    </w:p>
    <w:p w14:paraId="04C9556C" w14:textId="7A26175D" w:rsidR="00304F73" w:rsidRDefault="00304F73" w:rsidP="00CA39A2">
      <w:pPr>
        <w:spacing w:line="276" w:lineRule="auto"/>
        <w:rPr>
          <w:ins w:id="58" w:author="Lokhande, Anagha" w:date="2025-05-16T11:12:00Z" w16du:dateUtc="2025-05-16T15:12:00Z"/>
          <w:bCs/>
        </w:rPr>
      </w:pPr>
      <w:ins w:id="59" w:author="Lokhande, Anagha" w:date="2025-05-16T11:17:00Z" w16du:dateUtc="2025-05-16T15:17:00Z">
        <w:r>
          <w:rPr>
            <w:bCs/>
          </w:rPr>
          <w:t xml:space="preserve">3 </w:t>
        </w:r>
      </w:ins>
      <w:ins w:id="60" w:author="Lokhande, Anagha" w:date="2025-05-16T11:19:00Z" w16du:dateUtc="2025-05-16T15:19:00Z">
        <w:r w:rsidR="00CA39A2" w:rsidRPr="00CA39A2">
          <w:rPr>
            <w:bCs/>
          </w:rPr>
          <w:t>Virginia Tech Carilion School of Medicine</w:t>
        </w:r>
      </w:ins>
      <w:ins w:id="61" w:author="Lokhande, Anagha" w:date="2025-05-16T11:22:00Z" w16du:dateUtc="2025-05-16T15:22:00Z">
        <w:r w:rsidR="00CA39A2">
          <w:rPr>
            <w:bCs/>
          </w:rPr>
          <w:t xml:space="preserve">, </w:t>
        </w:r>
        <w:r w:rsidR="00CA39A2" w:rsidRPr="00CA39A2">
          <w:rPr>
            <w:bCs/>
          </w:rPr>
          <w:t xml:space="preserve">Roanoke, </w:t>
        </w:r>
      </w:ins>
      <w:ins w:id="62" w:author="Lokhande, Anagha" w:date="2025-05-16T11:23:00Z" w16du:dateUtc="2025-05-16T15:23:00Z">
        <w:r w:rsidR="00CA39A2">
          <w:rPr>
            <w:bCs/>
          </w:rPr>
          <w:t>Virginia, United States</w:t>
        </w:r>
      </w:ins>
    </w:p>
    <w:p w14:paraId="4AE4F0F8" w14:textId="3F67E10B" w:rsidR="00CA39A2" w:rsidRDefault="00304F73" w:rsidP="00304F73">
      <w:pPr>
        <w:spacing w:line="276" w:lineRule="auto"/>
        <w:rPr>
          <w:ins w:id="63" w:author="Lokhande, Anagha" w:date="2025-05-16T11:19:00Z" w16du:dateUtc="2025-05-16T15:19:00Z"/>
          <w:bCs/>
        </w:rPr>
      </w:pPr>
      <w:ins w:id="64" w:author="Lokhande, Anagha" w:date="2025-05-16T11:17:00Z" w16du:dateUtc="2025-05-16T15:17:00Z">
        <w:r>
          <w:rPr>
            <w:bCs/>
          </w:rPr>
          <w:t xml:space="preserve">4 </w:t>
        </w:r>
      </w:ins>
      <w:ins w:id="65" w:author="Lokhande, Anagha" w:date="2025-05-16T11:10:00Z">
        <w:r w:rsidRPr="00304F73">
          <w:rPr>
            <w:bCs/>
          </w:rPr>
          <w:t>International Centre for Diarrhoeal Disease Research, Bangladesh (icddr,b), Dhaka,</w:t>
        </w:r>
      </w:ins>
      <w:ins w:id="66" w:author="Lokhande, Anagha" w:date="2025-05-16T11:23:00Z" w16du:dateUtc="2025-05-16T15:23:00Z">
        <w:r w:rsidR="00CA39A2">
          <w:rPr>
            <w:bCs/>
          </w:rPr>
          <w:t xml:space="preserve"> </w:t>
        </w:r>
      </w:ins>
      <w:ins w:id="67" w:author="Lokhande, Anagha" w:date="2025-05-16T11:10:00Z">
        <w:r w:rsidRPr="00304F73">
          <w:rPr>
            <w:bCs/>
          </w:rPr>
          <w:t>Bangladesh</w:t>
        </w:r>
      </w:ins>
    </w:p>
    <w:p w14:paraId="690DE215" w14:textId="3E0E9075" w:rsidR="00CA39A2" w:rsidRPr="00304F73" w:rsidRDefault="00CA39A2" w:rsidP="00304F73">
      <w:pPr>
        <w:spacing w:line="276" w:lineRule="auto"/>
        <w:rPr>
          <w:ins w:id="68" w:author="Lokhande, Anagha" w:date="2025-05-16T11:10:00Z"/>
          <w:bCs/>
        </w:rPr>
      </w:pPr>
      <w:commentRangeStart w:id="69"/>
      <w:ins w:id="70" w:author="Lokhande, Anagha" w:date="2025-05-16T11:19:00Z" w16du:dateUtc="2025-05-16T15:19:00Z">
        <w:r>
          <w:rPr>
            <w:bCs/>
          </w:rPr>
          <w:t>* Authors AL and JP contributed equally</w:t>
        </w:r>
        <w:commentRangeEnd w:id="69"/>
        <w:r>
          <w:rPr>
            <w:rStyle w:val="CommentReference"/>
          </w:rPr>
          <w:commentReference w:id="69"/>
        </w:r>
      </w:ins>
    </w:p>
    <w:p w14:paraId="39B86075" w14:textId="231118AD" w:rsidR="00A75920" w:rsidRPr="00A75920" w:rsidDel="00304F73" w:rsidRDefault="00A75920">
      <w:pPr>
        <w:spacing w:line="276" w:lineRule="auto"/>
        <w:rPr>
          <w:del w:id="71" w:author="Lokhande, Anagha" w:date="2025-05-16T11:07:00Z" w16du:dateUtc="2025-05-16T15:07:00Z"/>
          <w:bCs/>
        </w:rPr>
        <w:pPrChange w:id="72" w:author="Lokhande, Anagha" w:date="2025-05-16T11:07:00Z" w16du:dateUtc="2025-05-16T15:07:00Z">
          <w:pPr/>
        </w:pPrChange>
      </w:pPr>
    </w:p>
    <w:p w14:paraId="715935C1" w14:textId="77777777" w:rsidR="00A75920" w:rsidRPr="00A75920" w:rsidDel="00304F73" w:rsidRDefault="00A75920">
      <w:pPr>
        <w:spacing w:line="276" w:lineRule="auto"/>
        <w:rPr>
          <w:del w:id="73" w:author="Lokhande, Anagha" w:date="2025-05-16T11:07:00Z" w16du:dateUtc="2025-05-16T15:07:00Z"/>
          <w:bCs/>
        </w:rPr>
        <w:pPrChange w:id="74" w:author="Lokhande, Anagha" w:date="2025-05-16T11:07:00Z" w16du:dateUtc="2025-05-16T15:07:00Z">
          <w:pPr/>
        </w:pPrChange>
      </w:pPr>
      <w:del w:id="75" w:author="Lokhande, Anagha" w:date="2025-05-16T11:07:00Z" w16du:dateUtc="2025-05-16T15:07:00Z">
        <w:r w:rsidRPr="00A75920" w:rsidDel="00304F73">
          <w:rPr>
            <w:bCs/>
          </w:rPr>
          <w:delText> </w:delText>
        </w:r>
      </w:del>
    </w:p>
    <w:p w14:paraId="0670115F" w14:textId="7EEB38E7" w:rsidR="00A75920" w:rsidRPr="00A75920" w:rsidDel="00304F73" w:rsidRDefault="00A75920">
      <w:pPr>
        <w:spacing w:line="276" w:lineRule="auto"/>
        <w:rPr>
          <w:del w:id="76" w:author="Lokhande, Anagha" w:date="2025-05-16T11:07:00Z" w16du:dateUtc="2025-05-16T15:07:00Z"/>
          <w:b/>
          <w:u w:val="single"/>
        </w:rPr>
        <w:pPrChange w:id="77" w:author="Lokhande, Anagha" w:date="2025-05-16T11:07:00Z" w16du:dateUtc="2025-05-16T15:07:00Z">
          <w:pPr/>
        </w:pPrChange>
      </w:pPr>
      <w:del w:id="78" w:author="Lokhande, Anagha" w:date="2025-05-16T11:07:00Z" w16du:dateUtc="2025-05-16T15:07:00Z">
        <w:r w:rsidRPr="00A75920" w:rsidDel="00304F73">
          <w:rPr>
            <w:b/>
            <w:u w:val="single"/>
          </w:rPr>
          <w:delText xml:space="preserve">Affiliations: </w:delText>
        </w:r>
      </w:del>
    </w:p>
    <w:p w14:paraId="14571E57" w14:textId="77777777" w:rsidR="00A75920" w:rsidRPr="00A75920" w:rsidRDefault="00A75920">
      <w:pPr>
        <w:spacing w:line="276" w:lineRule="auto"/>
        <w:rPr>
          <w:bCs/>
        </w:rPr>
        <w:pPrChange w:id="79" w:author="Lokhande, Anagha" w:date="2025-05-16T11:07:00Z" w16du:dateUtc="2025-05-16T15:07:00Z">
          <w:pPr/>
        </w:pPrChange>
      </w:pPr>
      <w:del w:id="80" w:author="Lokhande, Anagha" w:date="2025-05-16T11:10:00Z" w16du:dateUtc="2025-05-16T15:10:00Z">
        <w:r w:rsidRPr="00A75920" w:rsidDel="00304F73">
          <w:rPr>
            <w:bCs/>
          </w:rPr>
          <w:delText> </w:delText>
        </w:r>
      </w:del>
    </w:p>
    <w:p w14:paraId="6D33A540" w14:textId="4008F9B3" w:rsidR="00A75920" w:rsidRDefault="00A75920" w:rsidP="00304F73">
      <w:pPr>
        <w:spacing w:line="276" w:lineRule="auto"/>
        <w:rPr>
          <w:ins w:id="81" w:author="Lokhande, Anagha" w:date="2025-05-16T11:19:00Z" w16du:dateUtc="2025-05-16T15:19:00Z"/>
          <w:b/>
          <w:u w:val="single"/>
        </w:rPr>
      </w:pPr>
      <w:r w:rsidRPr="00A75920">
        <w:rPr>
          <w:b/>
          <w:u w:val="single"/>
        </w:rPr>
        <w:t>Correspondence</w:t>
      </w:r>
      <w:del w:id="82" w:author="Lokhande, Anagha" w:date="2025-05-16T11:19:00Z" w16du:dateUtc="2025-05-16T15:19:00Z">
        <w:r w:rsidRPr="00A75920" w:rsidDel="00CA39A2">
          <w:rPr>
            <w:b/>
            <w:u w:val="single"/>
          </w:rPr>
          <w:delText xml:space="preserve">: </w:delText>
        </w:r>
      </w:del>
    </w:p>
    <w:p w14:paraId="24F834CB" w14:textId="5926C58D" w:rsidR="00CA39A2" w:rsidRDefault="00CA39A2" w:rsidP="00304F73">
      <w:pPr>
        <w:spacing w:line="276" w:lineRule="auto"/>
        <w:rPr>
          <w:ins w:id="83" w:author="Lokhande, Anagha" w:date="2025-05-16T11:19:00Z" w16du:dateUtc="2025-05-16T15:19:00Z"/>
          <w:bCs/>
        </w:rPr>
      </w:pPr>
      <w:ins w:id="84" w:author="Lokhande, Anagha" w:date="2025-05-16T11:19:00Z" w16du:dateUtc="2025-05-16T15:19:00Z">
        <w:r>
          <w:rPr>
            <w:bCs/>
          </w:rPr>
          <w:t>Adam C. Levine MD</w:t>
        </w:r>
      </w:ins>
    </w:p>
    <w:p w14:paraId="6EAC8806" w14:textId="77777777" w:rsidR="00CA39A2" w:rsidRDefault="00CA39A2" w:rsidP="00304F73">
      <w:pPr>
        <w:spacing w:line="276" w:lineRule="auto"/>
        <w:rPr>
          <w:ins w:id="85" w:author="Lokhande, Anagha" w:date="2025-05-16T11:21:00Z" w16du:dateUtc="2025-05-16T15:21:00Z"/>
          <w:bCs/>
        </w:rPr>
      </w:pPr>
      <w:ins w:id="86" w:author="Lokhande, Anagha" w:date="2025-05-16T11:21:00Z" w16du:dateUtc="2025-05-16T15:21:00Z">
        <w:r w:rsidRPr="00CA39A2">
          <w:rPr>
            <w:bCs/>
          </w:rPr>
          <w:t>593 Eddy St</w:t>
        </w:r>
      </w:ins>
    </w:p>
    <w:p w14:paraId="42C5A53A" w14:textId="30F97FE7" w:rsidR="00CA39A2" w:rsidRDefault="00CA39A2" w:rsidP="00304F73">
      <w:pPr>
        <w:spacing w:line="276" w:lineRule="auto"/>
        <w:rPr>
          <w:ins w:id="87" w:author="Lokhande, Anagha" w:date="2025-05-16T11:21:00Z" w16du:dateUtc="2025-05-16T15:21:00Z"/>
          <w:bCs/>
        </w:rPr>
      </w:pPr>
      <w:ins w:id="88" w:author="Lokhande, Anagha" w:date="2025-05-16T11:21:00Z" w16du:dateUtc="2025-05-16T15:21:00Z">
        <w:r w:rsidRPr="00CA39A2">
          <w:rPr>
            <w:bCs/>
          </w:rPr>
          <w:t>Providence, RI 02903</w:t>
        </w:r>
      </w:ins>
    </w:p>
    <w:p w14:paraId="34228A72" w14:textId="47A5094F" w:rsidR="00CA39A2" w:rsidDel="00CA39A2" w:rsidRDefault="00CA39A2" w:rsidP="00304F73">
      <w:pPr>
        <w:spacing w:line="276" w:lineRule="auto"/>
        <w:rPr>
          <w:del w:id="89" w:author="Lokhande, Anagha" w:date="2025-05-16T11:21:00Z" w16du:dateUtc="2025-05-16T15:21:00Z"/>
          <w:bCs/>
        </w:rPr>
      </w:pPr>
      <w:ins w:id="90" w:author="Lokhande, Anagha" w:date="2025-05-16T11:21:00Z" w16du:dateUtc="2025-05-16T15:21:00Z">
        <w:r>
          <w:rPr>
            <w:bCs/>
          </w:rPr>
          <w:fldChar w:fldCharType="begin"/>
        </w:r>
        <w:r>
          <w:rPr>
            <w:bCs/>
          </w:rPr>
          <w:instrText>HYPERLINK "mailto:</w:instrText>
        </w:r>
        <w:r w:rsidRPr="00CA39A2">
          <w:rPr>
            <w:bCs/>
          </w:rPr>
          <w:instrText>adam_levine@brown.edu</w:instrText>
        </w:r>
        <w:r>
          <w:rPr>
            <w:bCs/>
          </w:rPr>
          <w:instrText>"</w:instrText>
        </w:r>
        <w:r>
          <w:rPr>
            <w:bCs/>
          </w:rPr>
        </w:r>
        <w:r>
          <w:rPr>
            <w:bCs/>
          </w:rPr>
          <w:fldChar w:fldCharType="separate"/>
        </w:r>
        <w:r w:rsidRPr="00820694">
          <w:rPr>
            <w:rStyle w:val="Hyperlink"/>
            <w:bCs/>
          </w:rPr>
          <w:t>adam_levine@brown.edu</w:t>
        </w:r>
        <w:r>
          <w:rPr>
            <w:bCs/>
          </w:rPr>
          <w:fldChar w:fldCharType="end"/>
        </w:r>
      </w:ins>
    </w:p>
    <w:p w14:paraId="115CAD70" w14:textId="77777777" w:rsidR="00CA39A2" w:rsidRPr="00CA39A2" w:rsidRDefault="00CA39A2">
      <w:pPr>
        <w:spacing w:line="276" w:lineRule="auto"/>
        <w:rPr>
          <w:ins w:id="91" w:author="Lokhande, Anagha" w:date="2025-05-16T11:21:00Z" w16du:dateUtc="2025-05-16T15:21:00Z"/>
          <w:bCs/>
          <w:rPrChange w:id="92" w:author="Lokhande, Anagha" w:date="2025-05-16T11:19:00Z" w16du:dateUtc="2025-05-16T15:19:00Z">
            <w:rPr>
              <w:ins w:id="93" w:author="Lokhande, Anagha" w:date="2025-05-16T11:21:00Z" w16du:dateUtc="2025-05-16T15:21:00Z"/>
              <w:b/>
              <w:u w:val="single"/>
            </w:rPr>
          </w:rPrChange>
        </w:rPr>
        <w:pPrChange w:id="94" w:author="Lokhande, Anagha" w:date="2025-05-16T11:07:00Z" w16du:dateUtc="2025-05-16T15:07:00Z">
          <w:pPr/>
        </w:pPrChange>
      </w:pPr>
    </w:p>
    <w:p w14:paraId="71578A8C" w14:textId="77777777" w:rsidR="00A75920" w:rsidRPr="00A75920" w:rsidRDefault="00A75920">
      <w:pPr>
        <w:spacing w:line="276" w:lineRule="auto"/>
        <w:rPr>
          <w:bCs/>
        </w:rPr>
        <w:pPrChange w:id="95" w:author="Lokhande, Anagha" w:date="2025-05-16T11:07:00Z" w16du:dateUtc="2025-05-16T15:07:00Z">
          <w:pPr/>
        </w:pPrChange>
      </w:pPr>
      <w:r w:rsidRPr="00A75920">
        <w:rPr>
          <w:bCs/>
        </w:rPr>
        <w:t> </w:t>
      </w:r>
    </w:p>
    <w:p w14:paraId="158EC8D7" w14:textId="59AA8C83" w:rsidR="00A75920" w:rsidRPr="00A75920" w:rsidRDefault="00A75920">
      <w:pPr>
        <w:spacing w:line="276" w:lineRule="auto"/>
        <w:rPr>
          <w:bCs/>
        </w:rPr>
        <w:pPrChange w:id="96" w:author="Lokhande, Anagha" w:date="2025-05-16T11:07:00Z" w16du:dateUtc="2025-05-16T15:07:00Z">
          <w:pPr/>
        </w:pPrChange>
      </w:pPr>
      <w:r w:rsidRPr="00E47468">
        <w:rPr>
          <w:b/>
          <w:u w:val="single"/>
        </w:rPr>
        <w:t>Key words:</w:t>
      </w:r>
      <w:r w:rsidRPr="00A75920">
        <w:rPr>
          <w:bCs/>
        </w:rPr>
        <w:t xml:space="preserve"> cost-effectiveness, </w:t>
      </w:r>
      <w:r w:rsidR="00E47468">
        <w:rPr>
          <w:bCs/>
        </w:rPr>
        <w:t>fluid resuscitation</w:t>
      </w:r>
      <w:ins w:id="97" w:author="Monique Gainey" w:date="2023-10-07T00:20:00Z">
        <w:r w:rsidR="00065F08">
          <w:rPr>
            <w:bCs/>
          </w:rPr>
          <w:t>, clinical diagnostic model</w:t>
        </w:r>
      </w:ins>
    </w:p>
    <w:p w14:paraId="345BA9D4" w14:textId="77777777" w:rsidR="00A75920" w:rsidRPr="00A75920" w:rsidRDefault="00A75920">
      <w:pPr>
        <w:spacing w:line="276" w:lineRule="auto"/>
        <w:rPr>
          <w:bCs/>
        </w:rPr>
        <w:pPrChange w:id="98" w:author="Lokhande, Anagha" w:date="2025-05-16T11:07:00Z" w16du:dateUtc="2025-05-16T15:07:00Z">
          <w:pPr/>
        </w:pPrChange>
      </w:pPr>
      <w:r w:rsidRPr="00A75920">
        <w:rPr>
          <w:bCs/>
        </w:rPr>
        <w:t> </w:t>
      </w:r>
    </w:p>
    <w:p w14:paraId="3B8EF159" w14:textId="77777777" w:rsidR="00A75920" w:rsidRPr="00A75920" w:rsidRDefault="00A75920">
      <w:pPr>
        <w:spacing w:line="276" w:lineRule="auto"/>
        <w:rPr>
          <w:bCs/>
        </w:rPr>
        <w:pPrChange w:id="99" w:author="Lokhande, Anagha" w:date="2025-05-16T11:07:00Z" w16du:dateUtc="2025-05-16T15:07:00Z">
          <w:pPr/>
        </w:pPrChange>
      </w:pPr>
      <w:r w:rsidRPr="00E47468">
        <w:rPr>
          <w:b/>
          <w:u w:val="single"/>
        </w:rPr>
        <w:t>Meetings:</w:t>
      </w:r>
      <w:r w:rsidRPr="00A75920">
        <w:rPr>
          <w:bCs/>
        </w:rPr>
        <w:t xml:space="preserve"> Preliminary results from this work were presented at the 21st International Conference on Emergency Medicine and the American Society for Tropical Medicine and Health 2022 Annual Meeting scientific conferences.</w:t>
      </w:r>
    </w:p>
    <w:p w14:paraId="75CDBA2C" w14:textId="77777777" w:rsidR="00A75920" w:rsidRPr="00A75920" w:rsidRDefault="00A75920">
      <w:pPr>
        <w:spacing w:line="276" w:lineRule="auto"/>
        <w:rPr>
          <w:bCs/>
        </w:rPr>
        <w:pPrChange w:id="100" w:author="Lokhande, Anagha" w:date="2025-05-16T11:07:00Z" w16du:dateUtc="2025-05-16T15:07:00Z">
          <w:pPr/>
        </w:pPrChange>
      </w:pPr>
      <w:r w:rsidRPr="00A75920">
        <w:rPr>
          <w:bCs/>
        </w:rPr>
        <w:t> </w:t>
      </w:r>
    </w:p>
    <w:p w14:paraId="706C17D4" w14:textId="328F4BA1" w:rsidR="00A75920" w:rsidRPr="00E47468" w:rsidDel="00304F73" w:rsidRDefault="00A75920">
      <w:pPr>
        <w:spacing w:line="276" w:lineRule="auto"/>
        <w:rPr>
          <w:del w:id="101" w:author="Lokhande, Anagha" w:date="2025-05-16T11:07:00Z" w16du:dateUtc="2025-05-16T15:07:00Z"/>
          <w:b/>
          <w:u w:val="single"/>
        </w:rPr>
        <w:pPrChange w:id="102" w:author="Lokhande, Anagha" w:date="2025-05-16T11:07:00Z" w16du:dateUtc="2025-05-16T15:07:00Z">
          <w:pPr/>
        </w:pPrChange>
      </w:pPr>
      <w:del w:id="103" w:author="Lokhande, Anagha" w:date="2025-05-16T11:07:00Z" w16du:dateUtc="2025-05-16T15:07:00Z">
        <w:r w:rsidRPr="00E47468" w:rsidDel="00304F73">
          <w:rPr>
            <w:b/>
            <w:u w:val="single"/>
          </w:rPr>
          <w:delText>DECLARATIONS</w:delText>
        </w:r>
      </w:del>
    </w:p>
    <w:p w14:paraId="7DDB04CA" w14:textId="62ED4692" w:rsidR="00A75920" w:rsidRPr="00A75920" w:rsidDel="00304F73" w:rsidRDefault="00A75920">
      <w:pPr>
        <w:spacing w:line="276" w:lineRule="auto"/>
        <w:rPr>
          <w:del w:id="104" w:author="Lokhande, Anagha" w:date="2025-05-16T11:07:00Z" w16du:dateUtc="2025-05-16T15:07:00Z"/>
          <w:bCs/>
        </w:rPr>
        <w:pPrChange w:id="105" w:author="Lokhande, Anagha" w:date="2025-05-16T11:07:00Z" w16du:dateUtc="2025-05-16T15:07:00Z">
          <w:pPr/>
        </w:pPrChange>
      </w:pPr>
      <w:del w:id="106" w:author="Lokhande, Anagha" w:date="2025-05-16T11:07:00Z" w16du:dateUtc="2025-05-16T15:07:00Z">
        <w:r w:rsidRPr="00A75920" w:rsidDel="00304F73">
          <w:rPr>
            <w:bCs/>
          </w:rPr>
          <w:delText> </w:delText>
        </w:r>
      </w:del>
    </w:p>
    <w:p w14:paraId="5653C56C" w14:textId="393E21F8" w:rsidR="00A75920" w:rsidRPr="00A75920" w:rsidRDefault="00A75920">
      <w:pPr>
        <w:spacing w:line="276" w:lineRule="auto"/>
        <w:rPr>
          <w:bCs/>
        </w:rPr>
        <w:pPrChange w:id="107" w:author="Lokhande, Anagha" w:date="2025-05-16T11:07:00Z" w16du:dateUtc="2025-05-16T15:07:00Z">
          <w:pPr/>
        </w:pPrChange>
      </w:pPr>
      <w:r w:rsidRPr="00E47468">
        <w:rPr>
          <w:b/>
          <w:u w:val="single"/>
        </w:rPr>
        <w:t>Funding:</w:t>
      </w:r>
      <w:r w:rsidRPr="00A75920">
        <w:rPr>
          <w:bCs/>
        </w:rPr>
        <w:t xml:space="preserve"> Funding for data collection was provided through grants from the </w:t>
      </w:r>
      <w:ins w:id="108" w:author="Monique Gainey" w:date="2023-10-07T00:18:00Z">
        <w:r w:rsidR="00065F08">
          <w:rPr>
            <w:bCs/>
          </w:rPr>
          <w:t>US National Institu</w:t>
        </w:r>
      </w:ins>
      <w:ins w:id="109" w:author="Monique Gainey" w:date="2023-10-07T00:19:00Z">
        <w:r w:rsidR="00065F08">
          <w:rPr>
            <w:bCs/>
          </w:rPr>
          <w:t>t</w:t>
        </w:r>
      </w:ins>
      <w:ins w:id="110" w:author="Monique Gainey" w:date="2023-10-07T00:18:00Z">
        <w:r w:rsidR="00065F08">
          <w:rPr>
            <w:bCs/>
          </w:rPr>
          <w:t xml:space="preserve">es </w:t>
        </w:r>
      </w:ins>
      <w:ins w:id="111" w:author="Monique Gainey" w:date="2023-10-07T00:19:00Z">
        <w:r w:rsidR="00065F08">
          <w:rPr>
            <w:bCs/>
          </w:rPr>
          <w:t>of Health (NIH) National Institute for Diabetes and Diarrheal and Kidney Diseases (NIDDK) (Federal Identifier: DK116163)</w:t>
        </w:r>
      </w:ins>
      <w:ins w:id="112" w:author="Monique Gainey" w:date="2023-10-07T00:18:00Z">
        <w:r w:rsidR="00065F08" w:rsidRPr="00A75920">
          <w:rPr>
            <w:bCs/>
          </w:rPr>
          <w:t xml:space="preserve">. </w:t>
        </w:r>
      </w:ins>
      <w:r w:rsidRPr="00A75920">
        <w:rPr>
          <w:bCs/>
        </w:rPr>
        <w:t xml:space="preserve">The funders had no role in the study design, data collection or reporting processes.   </w:t>
      </w:r>
    </w:p>
    <w:p w14:paraId="66C9ACCE" w14:textId="77777777" w:rsidR="00A75920" w:rsidRPr="00A75920" w:rsidRDefault="00A75920">
      <w:pPr>
        <w:spacing w:line="276" w:lineRule="auto"/>
        <w:rPr>
          <w:bCs/>
        </w:rPr>
        <w:pPrChange w:id="113" w:author="Lokhande, Anagha" w:date="2025-05-16T11:07:00Z" w16du:dateUtc="2025-05-16T15:07:00Z">
          <w:pPr/>
        </w:pPrChange>
      </w:pPr>
      <w:r w:rsidRPr="00A75920">
        <w:rPr>
          <w:bCs/>
        </w:rPr>
        <w:t> </w:t>
      </w:r>
    </w:p>
    <w:p w14:paraId="61F73C3E" w14:textId="3C149C68" w:rsidR="00A75920" w:rsidRPr="00A75920" w:rsidRDefault="00A75920">
      <w:pPr>
        <w:spacing w:line="276" w:lineRule="auto"/>
        <w:rPr>
          <w:bCs/>
        </w:rPr>
        <w:pPrChange w:id="114" w:author="Lokhande, Anagha" w:date="2025-05-16T11:07:00Z" w16du:dateUtc="2025-05-16T15:07:00Z">
          <w:pPr/>
        </w:pPrChange>
      </w:pPr>
      <w:r w:rsidRPr="00E47468">
        <w:rPr>
          <w:b/>
          <w:u w:val="single"/>
        </w:rPr>
        <w:t>Conflict of Interest:</w:t>
      </w:r>
      <w:r w:rsidRPr="00A75920">
        <w:rPr>
          <w:bCs/>
        </w:rPr>
        <w:t xml:space="preserve"> The authors have no conflicts of interest. The content of this manuscript is solely the responsibility of the authors and does not necessarily represent the views of </w:t>
      </w:r>
      <w:ins w:id="115" w:author="Monique Gainey" w:date="2023-10-07T00:21:00Z">
        <w:r w:rsidR="00065F08">
          <w:rPr>
            <w:bCs/>
          </w:rPr>
          <w:t>the funders,</w:t>
        </w:r>
      </w:ins>
      <w:r w:rsidRPr="00A75920">
        <w:rPr>
          <w:bCs/>
        </w:rPr>
        <w:t xml:space="preserve"> any governmental bodies</w:t>
      </w:r>
      <w:ins w:id="116" w:author="Monique Gainey" w:date="2023-10-07T00:21:00Z">
        <w:r w:rsidR="00065F08">
          <w:rPr>
            <w:bCs/>
          </w:rPr>
          <w:t>,</w:t>
        </w:r>
      </w:ins>
      <w:r w:rsidRPr="00A75920">
        <w:rPr>
          <w:bCs/>
        </w:rPr>
        <w:t xml:space="preserve"> or academic organizations.</w:t>
      </w:r>
    </w:p>
    <w:p w14:paraId="6EF3D38D" w14:textId="77777777" w:rsidR="00CB1CB9" w:rsidRDefault="00CB1CB9">
      <w:pPr>
        <w:spacing w:line="276" w:lineRule="auto"/>
        <w:rPr>
          <w:ins w:id="117" w:author="Monique Gainey" w:date="2023-10-07T00:21:00Z"/>
          <w:bCs/>
        </w:rPr>
        <w:pPrChange w:id="118" w:author="Lokhande, Anagha" w:date="2025-05-16T11:07:00Z" w16du:dateUtc="2025-05-16T15:07:00Z">
          <w:pPr/>
        </w:pPrChange>
      </w:pPr>
    </w:p>
    <w:p w14:paraId="64CEF575" w14:textId="6C066BF8" w:rsidR="00A75920" w:rsidRPr="00A75920" w:rsidDel="00CA39A2" w:rsidRDefault="00CB1CB9">
      <w:pPr>
        <w:spacing w:line="276" w:lineRule="auto"/>
        <w:rPr>
          <w:del w:id="119" w:author="Lokhande, Anagha" w:date="2025-05-16T11:21:00Z" w16du:dateUtc="2025-05-16T15:21:00Z"/>
          <w:bCs/>
        </w:rPr>
        <w:pPrChange w:id="120" w:author="Lokhande, Anagha" w:date="2025-05-16T11:07:00Z" w16du:dateUtc="2025-05-16T15:07:00Z">
          <w:pPr/>
        </w:pPrChange>
      </w:pPr>
      <w:ins w:id="121" w:author="Monique Gainey" w:date="2023-10-07T00:21:00Z">
        <w:r w:rsidRPr="00CB1CB9">
          <w:rPr>
            <w:b/>
          </w:rPr>
          <w:t>Data Sharing:</w:t>
        </w:r>
        <w:r>
          <w:rPr>
            <w:bCs/>
          </w:rPr>
          <w:t xml:space="preserve"> The dei</w:t>
        </w:r>
      </w:ins>
      <w:ins w:id="122" w:author="Monique Gainey" w:date="2023-10-07T00:22:00Z">
        <w:r>
          <w:rPr>
            <w:bCs/>
          </w:rPr>
          <w:t>dentified datasets</w:t>
        </w:r>
      </w:ins>
      <w:ins w:id="123" w:author="Monique Gainey" w:date="2023-10-07T00:24:00Z">
        <w:r w:rsidR="00E97FEA">
          <w:rPr>
            <w:bCs/>
          </w:rPr>
          <w:t xml:space="preserve"> for the </w:t>
        </w:r>
        <w:r w:rsidR="000670AA">
          <w:rPr>
            <w:bCs/>
          </w:rPr>
          <w:t>NIRUDAK</w:t>
        </w:r>
        <w:r w:rsidR="00E97FEA">
          <w:rPr>
            <w:bCs/>
          </w:rPr>
          <w:t xml:space="preserve"> study</w:t>
        </w:r>
      </w:ins>
      <w:ins w:id="124" w:author="Monique Gainey" w:date="2023-10-07T00:22:00Z">
        <w:r>
          <w:rPr>
            <w:bCs/>
          </w:rPr>
          <w:t xml:space="preserve"> are freely available with no restrictions via Open Science Framework and can be accessed at https://osf.io/pncms/.</w:t>
        </w:r>
      </w:ins>
    </w:p>
    <w:p w14:paraId="0366B413" w14:textId="77777777" w:rsidR="00A75920" w:rsidRPr="00A75920" w:rsidRDefault="00A75920">
      <w:pPr>
        <w:spacing w:line="276" w:lineRule="auto"/>
        <w:rPr>
          <w:bCs/>
        </w:rPr>
        <w:pPrChange w:id="125" w:author="Lokhande, Anagha" w:date="2025-05-16T11:21:00Z" w16du:dateUtc="2025-05-16T15:21:00Z">
          <w:pPr/>
        </w:pPrChange>
      </w:pPr>
    </w:p>
    <w:p w14:paraId="0D08F679" w14:textId="77777777" w:rsidR="00A75920" w:rsidRDefault="00A75920">
      <w:pPr>
        <w:spacing w:line="480" w:lineRule="auto"/>
        <w:rPr>
          <w:bCs/>
        </w:rPr>
        <w:pPrChange w:id="126" w:author="Lokhande, Anagha" w:date="2025-05-16T11:07:00Z" w16du:dateUtc="2025-05-16T15:07:00Z">
          <w:pPr/>
        </w:pPrChange>
      </w:pPr>
      <w:r>
        <w:rPr>
          <w:bCs/>
        </w:rPr>
        <w:br w:type="page"/>
      </w:r>
    </w:p>
    <w:p w14:paraId="0A977953" w14:textId="6F141E48" w:rsidR="00A75920" w:rsidRPr="00A75920" w:rsidDel="00CA39A2" w:rsidRDefault="00A75920">
      <w:pPr>
        <w:spacing w:line="480" w:lineRule="auto"/>
        <w:rPr>
          <w:del w:id="127" w:author="Lokhande, Anagha" w:date="2025-05-16T11:24:00Z" w16du:dateUtc="2025-05-16T15:24:00Z"/>
          <w:b/>
          <w:u w:val="single"/>
        </w:rPr>
        <w:pPrChange w:id="128" w:author="Lokhande, Anagha" w:date="2025-05-16T14:09:00Z" w16du:dateUtc="2025-05-16T18:09:00Z">
          <w:pPr/>
        </w:pPrChange>
      </w:pPr>
      <w:r w:rsidRPr="00A75920">
        <w:rPr>
          <w:b/>
          <w:u w:val="single"/>
        </w:rPr>
        <w:lastRenderedPageBreak/>
        <w:t>Abstract</w:t>
      </w:r>
    </w:p>
    <w:p w14:paraId="70162729" w14:textId="77777777" w:rsidR="00A75920" w:rsidRPr="00A75920" w:rsidRDefault="00A75920">
      <w:pPr>
        <w:spacing w:line="480" w:lineRule="auto"/>
        <w:rPr>
          <w:bCs/>
        </w:rPr>
        <w:pPrChange w:id="129" w:author="Lokhande, Anagha" w:date="2025-05-16T14:09:00Z" w16du:dateUtc="2025-05-16T18:09:00Z">
          <w:pPr/>
        </w:pPrChange>
      </w:pPr>
      <w:del w:id="130" w:author="Lokhande, Anagha" w:date="2025-05-16T11:24:00Z" w16du:dateUtc="2025-05-16T15:24:00Z">
        <w:r w:rsidRPr="00A75920" w:rsidDel="00CA39A2">
          <w:rPr>
            <w:bCs/>
          </w:rPr>
          <w:delText> </w:delText>
        </w:r>
      </w:del>
    </w:p>
    <w:p w14:paraId="1CE95113" w14:textId="099606A0" w:rsidR="00A75920" w:rsidRPr="00B01390" w:rsidDel="008729FE" w:rsidRDefault="00A75920">
      <w:pPr>
        <w:spacing w:line="480" w:lineRule="auto"/>
        <w:rPr>
          <w:del w:id="131" w:author="Lokhande, Anagha" w:date="2025-05-16T11:51:00Z" w16du:dateUtc="2025-05-16T15:51:00Z"/>
          <w:bCs/>
        </w:rPr>
        <w:pPrChange w:id="132" w:author="Lokhande, Anagha" w:date="2025-05-16T14:09:00Z" w16du:dateUtc="2025-05-16T18:09:00Z">
          <w:pPr/>
        </w:pPrChange>
      </w:pPr>
      <w:del w:id="133" w:author="Lokhande, Anagha" w:date="2025-05-16T11:23:00Z" w16du:dateUtc="2025-05-16T15:23:00Z">
        <w:r w:rsidRPr="00CA39A2" w:rsidDel="00CA39A2">
          <w:rPr>
            <w:bCs/>
            <w:u w:val="single"/>
            <w:rPrChange w:id="134" w:author="Lokhande, Anagha" w:date="2025-05-16T11:24:00Z" w16du:dateUtc="2025-05-16T15:24:00Z">
              <w:rPr>
                <w:b/>
                <w:u w:val="single"/>
              </w:rPr>
            </w:rPrChange>
          </w:rPr>
          <w:delText>Objective</w:delText>
        </w:r>
      </w:del>
      <w:ins w:id="135" w:author="Lokhande, Anagha" w:date="2025-05-16T11:23:00Z" w16du:dateUtc="2025-05-16T15:23:00Z">
        <w:r w:rsidR="00CA39A2" w:rsidRPr="00CA39A2">
          <w:rPr>
            <w:bCs/>
            <w:u w:val="single"/>
            <w:rPrChange w:id="136" w:author="Lokhande, Anagha" w:date="2025-05-16T11:24:00Z" w16du:dateUtc="2025-05-16T15:24:00Z">
              <w:rPr>
                <w:b/>
                <w:u w:val="single"/>
              </w:rPr>
            </w:rPrChange>
          </w:rPr>
          <w:t>Purpose</w:t>
        </w:r>
      </w:ins>
      <w:r w:rsidRPr="00CA39A2">
        <w:rPr>
          <w:bCs/>
          <w:u w:val="single"/>
          <w:rPrChange w:id="137" w:author="Lokhande, Anagha" w:date="2025-05-16T11:24:00Z" w16du:dateUtc="2025-05-16T15:24:00Z">
            <w:rPr>
              <w:b/>
              <w:u w:val="single"/>
            </w:rPr>
          </w:rPrChange>
        </w:rPr>
        <w:t>:</w:t>
      </w:r>
      <w:r w:rsidR="00B01390">
        <w:rPr>
          <w:bCs/>
        </w:rPr>
        <w:t xml:space="preserve"> To compare the cost-effectiveness of the World Health Organization algorithm and the NIRUDAK model for treatment of severe dehydration due to diarrhea in patient over five years of age.  </w:t>
      </w:r>
    </w:p>
    <w:p w14:paraId="3DD7FF13" w14:textId="77777777" w:rsidR="00A75920" w:rsidRPr="00A75920" w:rsidRDefault="00A75920">
      <w:pPr>
        <w:spacing w:line="480" w:lineRule="auto"/>
        <w:rPr>
          <w:bCs/>
        </w:rPr>
        <w:pPrChange w:id="138" w:author="Lokhande, Anagha" w:date="2025-05-16T14:09:00Z" w16du:dateUtc="2025-05-16T18:09:00Z">
          <w:pPr/>
        </w:pPrChange>
      </w:pPr>
      <w:del w:id="139" w:author="Lokhande, Anagha" w:date="2025-05-16T11:51:00Z" w16du:dateUtc="2025-05-16T15:51:00Z">
        <w:r w:rsidRPr="00A75920" w:rsidDel="008729FE">
          <w:rPr>
            <w:bCs/>
          </w:rPr>
          <w:delText> </w:delText>
        </w:r>
      </w:del>
    </w:p>
    <w:p w14:paraId="22614615" w14:textId="77777777" w:rsidR="00A75920" w:rsidRPr="00CA39A2" w:rsidDel="008729FE" w:rsidRDefault="00A75920">
      <w:pPr>
        <w:spacing w:line="480" w:lineRule="auto"/>
        <w:rPr>
          <w:del w:id="140" w:author="Lokhande, Anagha" w:date="2025-05-16T11:51:00Z" w16du:dateUtc="2025-05-16T15:51:00Z"/>
          <w:bCs/>
          <w:u w:val="single"/>
          <w:rPrChange w:id="141" w:author="Lokhande, Anagha" w:date="2025-05-16T11:24:00Z" w16du:dateUtc="2025-05-16T15:24:00Z">
            <w:rPr>
              <w:del w:id="142" w:author="Lokhande, Anagha" w:date="2025-05-16T11:51:00Z" w16du:dateUtc="2025-05-16T15:51:00Z"/>
              <w:b/>
              <w:u w:val="single"/>
            </w:rPr>
          </w:rPrChange>
        </w:rPr>
        <w:pPrChange w:id="143" w:author="Lokhande, Anagha" w:date="2025-05-16T14:09:00Z" w16du:dateUtc="2025-05-16T18:09:00Z">
          <w:pPr/>
        </w:pPrChange>
      </w:pPr>
      <w:r w:rsidRPr="00CA39A2">
        <w:rPr>
          <w:bCs/>
          <w:u w:val="single"/>
          <w:rPrChange w:id="144" w:author="Lokhande, Anagha" w:date="2025-05-16T11:24:00Z" w16du:dateUtc="2025-05-16T15:24:00Z">
            <w:rPr>
              <w:b/>
              <w:u w:val="single"/>
            </w:rPr>
          </w:rPrChange>
        </w:rPr>
        <w:t xml:space="preserve">Methods: </w:t>
      </w:r>
    </w:p>
    <w:p w14:paraId="08CA66BA" w14:textId="77777777" w:rsidR="00A75920" w:rsidRPr="00A75920" w:rsidRDefault="00A75920">
      <w:pPr>
        <w:spacing w:line="480" w:lineRule="auto"/>
        <w:rPr>
          <w:bCs/>
        </w:rPr>
        <w:pPrChange w:id="145" w:author="Lokhande, Anagha" w:date="2025-05-16T14:09:00Z" w16du:dateUtc="2025-05-16T18:09:00Z">
          <w:pPr/>
        </w:pPrChange>
      </w:pPr>
      <w:del w:id="146" w:author="Lokhande, Anagha" w:date="2025-05-16T11:51:00Z" w16du:dateUtc="2025-05-16T15:51:00Z">
        <w:r w:rsidRPr="00A75920" w:rsidDel="008729FE">
          <w:rPr>
            <w:bCs/>
          </w:rPr>
          <w:delText> </w:delText>
        </w:r>
      </w:del>
    </w:p>
    <w:p w14:paraId="57D3B1E7" w14:textId="77777777" w:rsidR="00A75920" w:rsidRPr="00CA39A2" w:rsidDel="008729FE" w:rsidRDefault="00A75920">
      <w:pPr>
        <w:spacing w:line="480" w:lineRule="auto"/>
        <w:rPr>
          <w:del w:id="147" w:author="Lokhande, Anagha" w:date="2025-05-16T11:51:00Z" w16du:dateUtc="2025-05-16T15:51:00Z"/>
          <w:bCs/>
          <w:u w:val="single"/>
          <w:rPrChange w:id="148" w:author="Lokhande, Anagha" w:date="2025-05-16T11:24:00Z" w16du:dateUtc="2025-05-16T15:24:00Z">
            <w:rPr>
              <w:del w:id="149" w:author="Lokhande, Anagha" w:date="2025-05-16T11:51:00Z" w16du:dateUtc="2025-05-16T15:51:00Z"/>
              <w:b/>
              <w:u w:val="single"/>
            </w:rPr>
          </w:rPrChange>
        </w:rPr>
        <w:pPrChange w:id="150" w:author="Lokhande, Anagha" w:date="2025-05-16T14:09:00Z" w16du:dateUtc="2025-05-16T18:09:00Z">
          <w:pPr/>
        </w:pPrChange>
      </w:pPr>
      <w:r w:rsidRPr="00CA39A2">
        <w:rPr>
          <w:bCs/>
          <w:u w:val="single"/>
          <w:rPrChange w:id="151" w:author="Lokhande, Anagha" w:date="2025-05-16T11:24:00Z" w16du:dateUtc="2025-05-16T15:24:00Z">
            <w:rPr>
              <w:b/>
              <w:u w:val="single"/>
            </w:rPr>
          </w:rPrChange>
        </w:rPr>
        <w:t xml:space="preserve">Results: </w:t>
      </w:r>
    </w:p>
    <w:p w14:paraId="6F5CDDEE" w14:textId="77777777" w:rsidR="00A75920" w:rsidRPr="00A75920" w:rsidRDefault="00A75920">
      <w:pPr>
        <w:spacing w:line="480" w:lineRule="auto"/>
        <w:rPr>
          <w:bCs/>
        </w:rPr>
        <w:pPrChange w:id="152" w:author="Lokhande, Anagha" w:date="2025-05-16T14:09:00Z" w16du:dateUtc="2025-05-16T18:09:00Z">
          <w:pPr/>
        </w:pPrChange>
      </w:pPr>
      <w:del w:id="153" w:author="Lokhande, Anagha" w:date="2025-05-16T11:51:00Z" w16du:dateUtc="2025-05-16T15:51:00Z">
        <w:r w:rsidRPr="00A75920" w:rsidDel="008729FE">
          <w:rPr>
            <w:bCs/>
          </w:rPr>
          <w:delText> </w:delText>
        </w:r>
      </w:del>
    </w:p>
    <w:p w14:paraId="635E808A" w14:textId="17C6BC87" w:rsidR="00EE3D70" w:rsidRPr="00CA39A2" w:rsidRDefault="00A75920">
      <w:pPr>
        <w:spacing w:line="480" w:lineRule="auto"/>
        <w:rPr>
          <w:bCs/>
        </w:rPr>
        <w:pPrChange w:id="154" w:author="Lokhande, Anagha" w:date="2025-05-16T14:09:00Z" w16du:dateUtc="2025-05-16T18:09:00Z">
          <w:pPr/>
        </w:pPrChange>
      </w:pPr>
      <w:r w:rsidRPr="00CA39A2">
        <w:rPr>
          <w:bCs/>
          <w:u w:val="single"/>
          <w:rPrChange w:id="155" w:author="Lokhande, Anagha" w:date="2025-05-16T11:24:00Z" w16du:dateUtc="2025-05-16T15:24:00Z">
            <w:rPr>
              <w:b/>
              <w:u w:val="single"/>
            </w:rPr>
          </w:rPrChange>
        </w:rPr>
        <w:t>Conclusions:</w:t>
      </w:r>
      <w:r w:rsidRPr="00CA39A2">
        <w:rPr>
          <w:bCs/>
        </w:rPr>
        <w:t xml:space="preserve"> </w:t>
      </w:r>
    </w:p>
    <w:p w14:paraId="797855C1" w14:textId="77777777" w:rsidR="003A3414" w:rsidRDefault="003A3414">
      <w:pPr>
        <w:spacing w:line="480" w:lineRule="auto"/>
        <w:rPr>
          <w:bCs/>
        </w:rPr>
        <w:pPrChange w:id="156" w:author="Lokhande, Anagha" w:date="2025-05-16T14:09:00Z" w16du:dateUtc="2025-05-16T18:09:00Z">
          <w:pPr/>
        </w:pPrChange>
      </w:pPr>
    </w:p>
    <w:p w14:paraId="6571F17A" w14:textId="34AC1659" w:rsidR="00EE3D70" w:rsidRPr="0075356E" w:rsidRDefault="00EE3D70">
      <w:pPr>
        <w:spacing w:line="480" w:lineRule="auto"/>
        <w:pPrChange w:id="157" w:author="Lokhande, Anagha" w:date="2025-05-16T14:09:00Z" w16du:dateUtc="2025-05-16T18:09:00Z">
          <w:pPr>
            <w:spacing w:line="276" w:lineRule="auto"/>
          </w:pPr>
        </w:pPrChange>
      </w:pPr>
      <w:r w:rsidRPr="00D73149">
        <w:rPr>
          <w:b/>
          <w:u w:val="single"/>
        </w:rPr>
        <w:br w:type="page"/>
      </w:r>
      <w:commentRangeStart w:id="158"/>
      <w:r w:rsidRPr="00D73149">
        <w:rPr>
          <w:b/>
          <w:u w:val="single"/>
        </w:rPr>
        <w:lastRenderedPageBreak/>
        <w:t>Introduction</w:t>
      </w:r>
      <w:commentRangeEnd w:id="158"/>
      <w:r w:rsidR="007A46A2">
        <w:rPr>
          <w:rStyle w:val="CommentReference"/>
        </w:rPr>
        <w:commentReference w:id="158"/>
      </w:r>
    </w:p>
    <w:p w14:paraId="73A036D4" w14:textId="51CC5D52" w:rsidR="00B33D5D" w:rsidDel="00CA39A2" w:rsidRDefault="008729FE">
      <w:pPr>
        <w:autoSpaceDE w:val="0"/>
        <w:autoSpaceDN w:val="0"/>
        <w:adjustRightInd w:val="0"/>
        <w:spacing w:line="480" w:lineRule="auto"/>
        <w:rPr>
          <w:ins w:id="159" w:author="Jonah Popp" w:date="2023-11-10T13:54:00Z"/>
          <w:del w:id="160" w:author="Lokhande, Anagha" w:date="2025-05-16T11:24:00Z" w16du:dateUtc="2025-05-16T15:24:00Z"/>
          <w:color w:val="000000"/>
        </w:rPr>
        <w:pPrChange w:id="161" w:author="Lokhande, Anagha" w:date="2025-05-16T14:09:00Z" w16du:dateUtc="2025-05-16T18:09:00Z">
          <w:pPr>
            <w:autoSpaceDE w:val="0"/>
            <w:autoSpaceDN w:val="0"/>
            <w:adjustRightInd w:val="0"/>
            <w:ind w:firstLine="720"/>
          </w:pPr>
        </w:pPrChange>
      </w:pPr>
      <w:ins w:id="162" w:author="Lokhande, Anagha" w:date="2025-05-16T11:57:00Z" w16du:dateUtc="2025-05-16T15:57:00Z">
        <w:r>
          <w:rPr>
            <w:color w:val="000000"/>
          </w:rPr>
          <w:tab/>
        </w:r>
      </w:ins>
      <w:r w:rsidR="0075356E" w:rsidRPr="000019F8">
        <w:rPr>
          <w:color w:val="000000"/>
        </w:rPr>
        <w:t>Accounting for over 6.5 billion cases and 1.4 million deaths in 2019, diarrheal diseases are a major cause of morbidity and mortality and exert a heavy burden on health care systems worldwide</w:t>
      </w:r>
      <w:ins w:id="163" w:author="Lokhande, Anagha" w:date="2025-05-16T11:57:00Z" w16du:dateUtc="2025-05-16T15:57:00Z">
        <w:r>
          <w:rPr>
            <w:color w:val="000000"/>
          </w:rPr>
          <w:t>.</w:t>
        </w:r>
      </w:ins>
      <w:del w:id="164" w:author="Lokhande, Anagha" w:date="2025-05-16T11:57:00Z" w16du:dateUtc="2025-05-16T15:57:00Z">
        <w:r w:rsidR="00324FE1" w:rsidRPr="000019F8" w:rsidDel="008729FE">
          <w:rPr>
            <w:color w:val="000000"/>
          </w:rPr>
          <w:delText xml:space="preserve"> </w:delText>
        </w:r>
      </w:del>
      <w:r w:rsidR="00324FE1" w:rsidRPr="000019F8">
        <w:rPr>
          <w:color w:val="000000"/>
        </w:rPr>
        <w:fldChar w:fldCharType="begin"/>
      </w:r>
      <w:ins w:id="165" w:author="Lokhande, Anagha" w:date="2025-05-16T11:56:00Z" w16du:dateUtc="2025-05-16T15:56:00Z">
        <w:r>
          <w:rPr>
            <w:color w:val="000000"/>
          </w:rPr>
          <w:instrText xml:space="preserve"> ADDIN ZOTERO_ITEM CSL_CITATION {"citationID":"o36GeuEn","properties":{"formattedCitation":"\\super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166" w:author="Lokhande, Anagha" w:date="2025-05-16T11:56:00Z" w16du:dateUtc="2025-05-16T15:56:00Z">
        <w:r w:rsidDel="008729FE">
          <w:rPr>
            <w:color w:val="000000"/>
          </w:rPr>
          <w:del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324FE1" w:rsidRPr="000019F8">
        <w:rPr>
          <w:color w:val="000000"/>
        </w:rPr>
        <w:fldChar w:fldCharType="separate"/>
      </w:r>
      <w:ins w:id="167" w:author="Lokhande, Anagha" w:date="2025-05-16T11:56:00Z" w16du:dateUtc="2025-05-16T15:56:00Z">
        <w:r w:rsidRPr="008729FE">
          <w:rPr>
            <w:color w:val="000000"/>
            <w:vertAlign w:val="superscript"/>
            <w:rPrChange w:id="168" w:author="Lokhande, Anagha" w:date="2025-05-16T11:56:00Z" w16du:dateUtc="2025-05-16T15:56:00Z">
              <w:rPr>
                <w:vertAlign w:val="superscript"/>
              </w:rPr>
            </w:rPrChange>
          </w:rPr>
          <w:t>1</w:t>
        </w:r>
      </w:ins>
      <w:del w:id="169" w:author="Lokhande, Anagha" w:date="2025-05-16T11:56:00Z" w16du:dateUtc="2025-05-16T15:56:00Z">
        <w:r w:rsidRPr="008729FE" w:rsidDel="008729FE">
          <w:rPr>
            <w:color w:val="000000"/>
          </w:rPr>
          <w:delText>(1)</w:delText>
        </w:r>
      </w:del>
      <w:r w:rsidR="00324FE1" w:rsidRPr="000019F8">
        <w:rPr>
          <w:color w:val="000000"/>
        </w:rPr>
        <w:fldChar w:fldCharType="end"/>
      </w:r>
      <w:del w:id="170" w:author="Lokhande, Anagha" w:date="2025-05-16T11:57:00Z" w16du:dateUtc="2025-05-16T15:57:00Z">
        <w:r w:rsidR="00324FE1" w:rsidRPr="000019F8" w:rsidDel="008729FE">
          <w:rPr>
            <w:color w:val="000000"/>
          </w:rPr>
          <w:delText>.</w:delText>
        </w:r>
      </w:del>
      <w:r w:rsidR="0075356E" w:rsidRPr="000019F8">
        <w:rPr>
          <w:color w:val="000000"/>
        </w:rPr>
        <w:t xml:space="preserve"> </w:t>
      </w:r>
      <w:moveFromRangeStart w:id="171" w:author="Jonah Popp" w:date="2023-11-10T13:54:00Z" w:name="move150516872"/>
      <w:moveFrom w:id="172" w:author="Jonah Popp" w:date="2023-11-10T13:54:00Z">
        <w:r w:rsidR="0075356E" w:rsidRPr="000019F8" w:rsidDel="00277CA8">
          <w:rPr>
            <w:color w:val="000000"/>
          </w:rPr>
          <w:t>A</w:t>
        </w:r>
        <w:r w:rsidR="0075356E" w:rsidRPr="000019F8" w:rsidDel="00B33D5D">
          <w:rPr>
            <w:color w:val="000000"/>
          </w:rPr>
          <w:t>s the severity of diarrheal disease can vary widely, accurately assessing dehydration status remains the most critical step in acute diarrhea management.</w:t>
        </w:r>
      </w:moveFrom>
      <w:moveFromRangeEnd w:id="171"/>
      <w:ins w:id="173" w:author="Jonah Popp" w:date="2023-11-10T13:54:00Z">
        <w:r w:rsidR="00277CA8">
          <w:rPr>
            <w:color w:val="000000"/>
          </w:rPr>
          <w:t xml:space="preserve"> </w:t>
        </w:r>
      </w:ins>
      <w:ins w:id="174" w:author="Jonah Popp" w:date="2023-11-10T13:53:00Z">
        <w:r w:rsidR="00E53AA9">
          <w:rPr>
            <w:color w:val="000000"/>
          </w:rPr>
          <w:t xml:space="preserve">Diarrheal-associated morbidity and mortality arise from dehydration and </w:t>
        </w:r>
      </w:ins>
      <w:ins w:id="175" w:author="Jonah Popp" w:date="2023-11-10T13:54:00Z">
        <w:r w:rsidR="00E53AA9">
          <w:rPr>
            <w:color w:val="000000"/>
          </w:rPr>
          <w:t>thus t</w:t>
        </w:r>
      </w:ins>
      <w:ins w:id="176" w:author="Jonah Popp" w:date="2023-11-10T13:49:00Z">
        <w:r w:rsidR="00746970">
          <w:rPr>
            <w:color w:val="000000"/>
          </w:rPr>
          <w:t>reatment</w:t>
        </w:r>
      </w:ins>
      <w:ins w:id="177" w:author="Jonah Popp" w:date="2023-11-10T13:54:00Z">
        <w:r w:rsidR="00E53AA9">
          <w:rPr>
            <w:color w:val="000000"/>
          </w:rPr>
          <w:t xml:space="preserve"> i</w:t>
        </w:r>
      </w:ins>
      <w:ins w:id="178" w:author="Jonah Popp" w:date="2023-11-10T13:50:00Z">
        <w:r w:rsidR="00746970">
          <w:rPr>
            <w:color w:val="000000"/>
          </w:rPr>
          <w:t>nvolves fluid resuscitation</w:t>
        </w:r>
      </w:ins>
      <w:ins w:id="179" w:author="Jonah Popp" w:date="2023-11-10T13:51:00Z">
        <w:r w:rsidR="00CA6649">
          <w:rPr>
            <w:color w:val="000000"/>
          </w:rPr>
          <w:t>.</w:t>
        </w:r>
      </w:ins>
      <w:ins w:id="180" w:author="Jonah Popp" w:date="2023-11-10T13:54:00Z">
        <w:r w:rsidR="007C1317">
          <w:rPr>
            <w:color w:val="000000"/>
          </w:rPr>
          <w:t xml:space="preserve"> </w:t>
        </w:r>
      </w:ins>
      <w:moveToRangeStart w:id="181" w:author="Jonah Popp" w:date="2023-11-10T13:54:00Z" w:name="move150516872"/>
      <w:moveTo w:id="182" w:author="Jonah Popp" w:date="2023-11-10T13:54:00Z">
        <w:r w:rsidR="007C1317" w:rsidRPr="000019F8">
          <w:rPr>
            <w:color w:val="000000"/>
          </w:rPr>
          <w:t>As the severity of diarrheal disease can vary widely, accurately assessing dehydration status remains the most critical step in acute diarrhea management.</w:t>
        </w:r>
        <w:r w:rsidR="007C1317">
          <w:rPr>
            <w:color w:val="000000"/>
          </w:rPr>
          <w:t xml:space="preserve"> </w:t>
        </w:r>
      </w:moveTo>
      <w:moveToRangeEnd w:id="181"/>
      <w:r w:rsidR="00CA6649">
        <w:rPr>
          <w:color w:val="000000"/>
        </w:rPr>
        <w:t xml:space="preserve">Existing care guidelines, namely from the World Health Organization (WHO), base treatment </w:t>
      </w:r>
      <w:ins w:id="183" w:author="Jonah Popp" w:date="2023-11-10T13:52:00Z">
        <w:r w:rsidR="00CA6649">
          <w:rPr>
            <w:color w:val="000000"/>
          </w:rPr>
          <w:t xml:space="preserve">recommendations on </w:t>
        </w:r>
        <w:r w:rsidR="00B87567">
          <w:rPr>
            <w:color w:val="000000"/>
          </w:rPr>
          <w:t xml:space="preserve">categorical dehydration classification, e.g., severe or moderate </w:t>
        </w:r>
      </w:ins>
      <w:ins w:id="184" w:author="Jonah Popp" w:date="2023-11-10T13:54:00Z">
        <w:r w:rsidR="007C1317">
          <w:rPr>
            <w:color w:val="000000"/>
          </w:rPr>
          <w:t>dehydration</w:t>
        </w:r>
      </w:ins>
      <w:ins w:id="185" w:author="Jonah Popp" w:date="2023-11-10T13:52:00Z">
        <w:r w:rsidR="00B87567">
          <w:rPr>
            <w:color w:val="000000"/>
          </w:rPr>
          <w:t>.</w:t>
        </w:r>
      </w:ins>
      <w:ins w:id="186" w:author="Jonah Popp" w:date="2023-11-10T13:57:00Z">
        <w:r w:rsidR="006653B7">
          <w:rPr>
            <w:color w:val="000000"/>
          </w:rPr>
          <w:t xml:space="preserve"> </w:t>
        </w:r>
        <w:r w:rsidR="006653B7" w:rsidRPr="000019F8">
          <w:rPr>
            <w:color w:val="000000"/>
          </w:rPr>
          <w:t xml:space="preserve">More specifically, patients with severe dehydration require immediate resuscitation with intravenous (IV) fluids, while those with moderate dehydration can safely </w:t>
        </w:r>
        <w:r w:rsidR="006653B7">
          <w:rPr>
            <w:color w:val="000000"/>
          </w:rPr>
          <w:t xml:space="preserve">be </w:t>
        </w:r>
        <w:r w:rsidR="006653B7" w:rsidRPr="000019F8">
          <w:rPr>
            <w:color w:val="000000"/>
          </w:rPr>
          <w:t>treated with oral rehydration solution (ORS) and those without any dehydration can be provided with instructions for expectant management at home</w:t>
        </w:r>
        <w:commentRangeStart w:id="187"/>
        <w:r w:rsidR="006653B7" w:rsidRPr="000019F8">
          <w:rPr>
            <w:color w:val="000000"/>
          </w:rPr>
          <w:t>.</w:t>
        </w:r>
      </w:ins>
      <w:commentRangeEnd w:id="187"/>
      <w:r w:rsidR="003116A5">
        <w:rPr>
          <w:color w:val="000000"/>
        </w:rPr>
        <w:fldChar w:fldCharType="begin"/>
      </w:r>
      <w:r w:rsidR="005D4788">
        <w:rPr>
          <w:color w:val="000000"/>
        </w:rPr>
        <w:instrText xml:space="preserve"> ADDIN ZOTERO_ITEM CSL_CITATION {"citationID":"v66rM2k0","properties":{"formattedCitation":"\\super 2,3\\nosupersub{}","plainCitation":"2,3","noteIndex":0},"citationItems":[{"id":514,"uris":["http://zotero.org/users/local/o7RWvSLw/items/ICDGV5XX"],"itemData":{"id":514,"type":"article-journal","abstract":"To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C."}],"issued":{"date-parts":[["2004",5,1]]}}},{"id":1139,"uris":["http://zotero.org/users/local/o7RWvSLw/items/F956II5U"],"itemData":{"id":1139,"type":"webpage","abstract":"Guidelines for the management of illnessess with limited-resources","language":"en","title":"IMAI district clinician manual: hospital care adolescents and adults","title-short":"IMAI district clinician manual","URL":"https://www.who.int/publications/i/item/imai-district-clinician-manual-hospital-care-adolescents-and-adults","author":[{"family":"World Health Organization","given":""}],"accessed":{"date-parts":[["2025",5,16]]}}}],"schema":"https://github.com/citation-style-language/schema/raw/master/csl-citation.json"} </w:instrText>
      </w:r>
      <w:r w:rsidR="003116A5">
        <w:rPr>
          <w:color w:val="000000"/>
        </w:rPr>
        <w:fldChar w:fldCharType="separate"/>
      </w:r>
      <w:r w:rsidR="003116A5" w:rsidRPr="003116A5">
        <w:rPr>
          <w:color w:val="000000"/>
          <w:vertAlign w:val="superscript"/>
        </w:rPr>
        <w:t>2,3</w:t>
      </w:r>
      <w:r w:rsidR="003116A5">
        <w:rPr>
          <w:color w:val="000000"/>
        </w:rPr>
        <w:fldChar w:fldCharType="end"/>
      </w:r>
      <w:ins w:id="188" w:author="Jonah Popp" w:date="2023-11-10T13:57:00Z">
        <w:r w:rsidR="006653B7" w:rsidRPr="000019F8">
          <w:rPr>
            <w:rStyle w:val="CommentReference"/>
            <w:sz w:val="24"/>
            <w:szCs w:val="24"/>
          </w:rPr>
          <w:commentReference w:id="187"/>
        </w:r>
        <w:r w:rsidR="006653B7" w:rsidRPr="000019F8">
          <w:rPr>
            <w:color w:val="000000"/>
          </w:rPr>
          <w:t xml:space="preserve"> </w:t>
        </w:r>
        <w:r w:rsidR="006653B7" w:rsidRPr="000019F8">
          <w:rPr>
            <w:rFonts w:eastAsiaTheme="minorHAnsi"/>
            <w:lang w:eastAsia="en-US"/>
          </w:rPr>
          <w:t>Accurate assessment of dehydration status can thus improve the</w:t>
        </w:r>
        <w:r w:rsidR="0014139D">
          <w:rPr>
            <w:rFonts w:eastAsiaTheme="minorHAnsi"/>
            <w:lang w:eastAsia="en-US"/>
          </w:rPr>
          <w:t xml:space="preserve"> effectiveness and</w:t>
        </w:r>
        <w:r w:rsidR="006653B7" w:rsidRPr="000019F8">
          <w:rPr>
            <w:rFonts w:eastAsiaTheme="minorHAnsi"/>
            <w:lang w:eastAsia="en-US"/>
          </w:rPr>
          <w:t xml:space="preserve"> cost</w:t>
        </w:r>
        <w:r w:rsidR="006653B7">
          <w:rPr>
            <w:rFonts w:eastAsiaTheme="minorHAnsi"/>
            <w:lang w:eastAsia="en-US"/>
          </w:rPr>
          <w:t>-</w:t>
        </w:r>
        <w:r w:rsidR="006653B7" w:rsidRPr="000019F8">
          <w:rPr>
            <w:rFonts w:eastAsiaTheme="minorHAnsi"/>
            <w:lang w:eastAsia="en-US"/>
          </w:rPr>
          <w:t xml:space="preserve">effectiveness of diarrhea treatment by </w:t>
        </w:r>
        <w:r w:rsidR="00144572">
          <w:rPr>
            <w:rFonts w:eastAsiaTheme="minorHAnsi"/>
            <w:lang w:eastAsia="en-US"/>
          </w:rPr>
          <w:t xml:space="preserve">minimizing </w:t>
        </w:r>
      </w:ins>
      <w:ins w:id="189" w:author="Jonah Popp" w:date="2023-11-10T13:58:00Z">
        <w:r w:rsidR="00144572">
          <w:rPr>
            <w:rFonts w:eastAsiaTheme="minorHAnsi"/>
            <w:lang w:eastAsia="en-US"/>
          </w:rPr>
          <w:t xml:space="preserve">the </w:t>
        </w:r>
      </w:ins>
      <w:ins w:id="190" w:author="Jonah Popp" w:date="2023-11-10T13:59:00Z">
        <w:r w:rsidR="0042354A">
          <w:rPr>
            <w:rFonts w:eastAsiaTheme="minorHAnsi"/>
            <w:lang w:eastAsia="en-US"/>
          </w:rPr>
          <w:t xml:space="preserve">health </w:t>
        </w:r>
      </w:ins>
      <w:ins w:id="191" w:author="Jonah Popp" w:date="2023-11-10T13:58:00Z">
        <w:r w:rsidR="00144572">
          <w:rPr>
            <w:rFonts w:eastAsiaTheme="minorHAnsi"/>
            <w:lang w:eastAsia="en-US"/>
          </w:rPr>
          <w:t xml:space="preserve">risks of undertreatment and </w:t>
        </w:r>
      </w:ins>
      <w:ins w:id="192" w:author="Jonah Popp" w:date="2023-11-10T13:57:00Z">
        <w:r w:rsidR="006653B7" w:rsidRPr="000019F8">
          <w:rPr>
            <w:rFonts w:eastAsiaTheme="minorHAnsi"/>
            <w:lang w:eastAsia="en-US"/>
          </w:rPr>
          <w:t xml:space="preserve">ensuring that ORS, which can be administered in an outpatient setting, is used for the treatment of appropriate patients instead of more costly </w:t>
        </w:r>
        <w:r w:rsidR="006653B7">
          <w:rPr>
            <w:rFonts w:eastAsiaTheme="minorHAnsi"/>
            <w:lang w:eastAsia="en-US"/>
          </w:rPr>
          <w:t>IV</w:t>
        </w:r>
        <w:r w:rsidR="006653B7" w:rsidRPr="000019F8">
          <w:rPr>
            <w:rFonts w:eastAsiaTheme="minorHAnsi"/>
            <w:lang w:eastAsia="en-US"/>
          </w:rPr>
          <w:t xml:space="preserve"> fluids, which require inpatient beds and skilled nursing staff.</w:t>
        </w:r>
        <w:r w:rsidR="006653B7">
          <w:rPr>
            <w:rFonts w:eastAsiaTheme="minorHAnsi"/>
            <w:lang w:eastAsia="en-US"/>
          </w:rPr>
          <w:t xml:space="preserve"> </w:t>
        </w:r>
      </w:ins>
    </w:p>
    <w:p w14:paraId="0EEDEB2E" w14:textId="1BFB798E" w:rsidR="0075356E" w:rsidRDefault="0075356E">
      <w:pPr>
        <w:autoSpaceDE w:val="0"/>
        <w:autoSpaceDN w:val="0"/>
        <w:adjustRightInd w:val="0"/>
        <w:spacing w:line="480" w:lineRule="auto"/>
        <w:rPr>
          <w:rFonts w:eastAsiaTheme="minorHAnsi"/>
          <w:lang w:eastAsia="en-US"/>
        </w:rPr>
        <w:pPrChange w:id="193" w:author="Lokhande, Anagha" w:date="2025-05-16T14:09:00Z" w16du:dateUtc="2025-05-16T18:09:00Z">
          <w:pPr>
            <w:autoSpaceDE w:val="0"/>
            <w:autoSpaceDN w:val="0"/>
            <w:adjustRightInd w:val="0"/>
            <w:ind w:firstLine="720"/>
          </w:pPr>
        </w:pPrChange>
      </w:pPr>
      <w:del w:id="194" w:author="Jonah Popp" w:date="2023-11-10T13:50:00Z">
        <w:r w:rsidRPr="000019F8" w:rsidDel="00746970">
          <w:rPr>
            <w:color w:val="000000"/>
          </w:rPr>
          <w:delText xml:space="preserve"> </w:delText>
        </w:r>
      </w:del>
      <w:ins w:id="195" w:author="Monique Gainey" w:date="2023-10-07T00:46:00Z">
        <w:del w:id="196" w:author="Jonah Popp" w:date="2023-11-10T13:50:00Z">
          <w:r w:rsidR="00E94442" w:rsidRPr="000019F8" w:rsidDel="00746970">
            <w:rPr>
              <w:color w:val="000000"/>
            </w:rPr>
            <w:delText>A</w:delText>
          </w:r>
        </w:del>
        <w:del w:id="197" w:author="Jonah Popp" w:date="2023-11-10T13:57:00Z">
          <w:r w:rsidR="00E94442" w:rsidRPr="000019F8" w:rsidDel="00C613C2">
            <w:rPr>
              <w:color w:val="000000"/>
            </w:rPr>
            <w:delText>ccurate assessment of d</w:delText>
          </w:r>
        </w:del>
      </w:ins>
      <w:ins w:id="198" w:author="Monique Gainey" w:date="2023-10-07T00:47:00Z">
        <w:del w:id="199" w:author="Jonah Popp" w:date="2023-11-10T13:57:00Z">
          <w:r w:rsidR="00E94442" w:rsidRPr="000019F8" w:rsidDel="00C613C2">
            <w:rPr>
              <w:color w:val="000000"/>
            </w:rPr>
            <w:delText>ehydration status can reduce the morbidity and mortality that results from inappropriate hydration of patients</w:delText>
          </w:r>
          <w:commentRangeStart w:id="200"/>
          <w:r w:rsidR="00E94442" w:rsidRPr="000019F8" w:rsidDel="00C613C2">
            <w:rPr>
              <w:color w:val="000000"/>
            </w:rPr>
            <w:delText>.</w:delText>
          </w:r>
          <w:commentRangeEnd w:id="200"/>
          <w:r w:rsidR="00E94442" w:rsidRPr="000019F8" w:rsidDel="00C613C2">
            <w:rPr>
              <w:rStyle w:val="CommentReference"/>
              <w:sz w:val="24"/>
              <w:szCs w:val="24"/>
            </w:rPr>
            <w:commentReference w:id="200"/>
          </w:r>
        </w:del>
      </w:ins>
      <w:ins w:id="201" w:author="Monique Gainey" w:date="2023-10-07T00:48:00Z">
        <w:del w:id="202" w:author="Jonah Popp" w:date="2023-11-10T13:57:00Z">
          <w:r w:rsidR="00E94442" w:rsidRPr="000019F8" w:rsidDel="00C613C2">
            <w:rPr>
              <w:color w:val="000000"/>
            </w:rPr>
            <w:delText xml:space="preserve"> </w:delText>
          </w:r>
        </w:del>
      </w:ins>
      <w:del w:id="203" w:author="Jonah Popp" w:date="2023-11-10T13:47:00Z">
        <w:r w:rsidRPr="000019F8" w:rsidDel="00C67E28">
          <w:rPr>
            <w:color w:val="000000"/>
          </w:rPr>
          <w:delText xml:space="preserve">Episodes of acute diarrhea </w:delText>
        </w:r>
      </w:del>
      <w:ins w:id="204" w:author="Monique Gainey" w:date="2023-10-07T00:53:00Z">
        <w:del w:id="205" w:author="Jonah Popp" w:date="2023-11-10T13:47:00Z">
          <w:r w:rsidR="000019F8" w:rsidRPr="000019F8" w:rsidDel="00C67E28">
            <w:rPr>
              <w:color w:val="000000"/>
            </w:rPr>
            <w:delText xml:space="preserve">can </w:delText>
          </w:r>
        </w:del>
      </w:ins>
      <w:del w:id="206" w:author="Jonah Popp" w:date="2023-11-10T13:47:00Z">
        <w:r w:rsidRPr="000019F8" w:rsidDel="00C67E28">
          <w:rPr>
            <w:color w:val="000000"/>
          </w:rPr>
          <w:delText>lead to dehydration, and e</w:delText>
        </w:r>
      </w:del>
      <w:del w:id="207" w:author="Jonah Popp" w:date="2023-11-10T13:58:00Z">
        <w:r w:rsidRPr="000019F8" w:rsidDel="004F1D3E">
          <w:rPr>
            <w:color w:val="000000"/>
          </w:rPr>
          <w:delText xml:space="preserve">xisting care </w:delText>
        </w:r>
        <w:r w:rsidR="002B14B3" w:rsidRPr="000019F8" w:rsidDel="004F1D3E">
          <w:rPr>
            <w:color w:val="000000"/>
          </w:rPr>
          <w:delText>guidelines</w:delText>
        </w:r>
        <w:r w:rsidRPr="000019F8" w:rsidDel="004F1D3E">
          <w:rPr>
            <w:color w:val="000000"/>
          </w:rPr>
          <w:delText>, namely from the W</w:delText>
        </w:r>
        <w:r w:rsidR="00E047AE" w:rsidRPr="000019F8" w:rsidDel="004F1D3E">
          <w:rPr>
            <w:color w:val="000000"/>
          </w:rPr>
          <w:delText xml:space="preserve">orld </w:delText>
        </w:r>
        <w:r w:rsidRPr="000019F8" w:rsidDel="004F1D3E">
          <w:rPr>
            <w:color w:val="000000"/>
          </w:rPr>
          <w:delText>H</w:delText>
        </w:r>
        <w:r w:rsidR="00E047AE" w:rsidRPr="000019F8" w:rsidDel="004F1D3E">
          <w:rPr>
            <w:color w:val="000000"/>
          </w:rPr>
          <w:delText xml:space="preserve">ealth </w:delText>
        </w:r>
        <w:r w:rsidRPr="000019F8" w:rsidDel="004F1D3E">
          <w:rPr>
            <w:color w:val="000000"/>
          </w:rPr>
          <w:delText>O</w:delText>
        </w:r>
        <w:r w:rsidR="00E047AE" w:rsidRPr="000019F8" w:rsidDel="004F1D3E">
          <w:rPr>
            <w:color w:val="000000"/>
          </w:rPr>
          <w:delText>rganization (WHO)</w:delText>
        </w:r>
        <w:r w:rsidRPr="000019F8" w:rsidDel="004F1D3E">
          <w:rPr>
            <w:color w:val="000000"/>
          </w:rPr>
          <w:delText xml:space="preserve">, base treatment </w:delText>
        </w:r>
        <w:r w:rsidR="00E047AE" w:rsidRPr="000019F8" w:rsidDel="004F1D3E">
          <w:rPr>
            <w:color w:val="000000"/>
          </w:rPr>
          <w:delText>on</w:delText>
        </w:r>
        <w:r w:rsidRPr="000019F8" w:rsidDel="004F1D3E">
          <w:rPr>
            <w:color w:val="000000"/>
          </w:rPr>
          <w:delText xml:space="preserve"> categorical </w:delText>
        </w:r>
      </w:del>
      <w:del w:id="208" w:author="Jonah Popp" w:date="2023-11-10T13:48:00Z">
        <w:r w:rsidRPr="000019F8" w:rsidDel="00746970">
          <w:rPr>
            <w:color w:val="000000"/>
          </w:rPr>
          <w:delText xml:space="preserve">estimates </w:delText>
        </w:r>
      </w:del>
      <w:del w:id="209" w:author="Jonah Popp" w:date="2023-11-10T13:58:00Z">
        <w:r w:rsidRPr="000019F8" w:rsidDel="004F1D3E">
          <w:rPr>
            <w:color w:val="000000"/>
          </w:rPr>
          <w:delText>for fluid resuscitation.</w:delText>
        </w:r>
      </w:del>
      <w:ins w:id="210" w:author="Monique Gainey" w:date="2023-10-07T00:49:00Z">
        <w:del w:id="211" w:author="Jonah Popp" w:date="2023-11-10T13:58:00Z">
          <w:r w:rsidR="000019F8" w:rsidRPr="000019F8" w:rsidDel="004F1D3E">
            <w:rPr>
              <w:color w:val="000000"/>
            </w:rPr>
            <w:delText xml:space="preserve"> </w:delText>
          </w:r>
        </w:del>
        <w:del w:id="212" w:author="Jonah Popp" w:date="2023-11-10T13:57:00Z">
          <w:r w:rsidR="000019F8" w:rsidRPr="000019F8" w:rsidDel="006653B7">
            <w:rPr>
              <w:color w:val="000000"/>
            </w:rPr>
            <w:delText>More specifically, patients with severe dehydration require immediate resuscitation with intravenous (IV) fluids</w:delText>
          </w:r>
        </w:del>
      </w:ins>
      <w:ins w:id="213" w:author="Monique Gainey" w:date="2023-10-07T00:50:00Z">
        <w:del w:id="214" w:author="Jonah Popp" w:date="2023-11-10T13:57:00Z">
          <w:r w:rsidR="000019F8" w:rsidRPr="000019F8" w:rsidDel="006653B7">
            <w:rPr>
              <w:color w:val="000000"/>
            </w:rPr>
            <w:delText>, while those with moderate dehydration can safely treated with oral rehydration solution (ORS) and those without any dehydration can be provided with instructions for expectant management at home</w:delText>
          </w:r>
          <w:commentRangeStart w:id="215"/>
          <w:r w:rsidR="000019F8" w:rsidRPr="000019F8" w:rsidDel="006653B7">
            <w:rPr>
              <w:color w:val="000000"/>
            </w:rPr>
            <w:delText>.</w:delText>
          </w:r>
          <w:commentRangeEnd w:id="215"/>
          <w:r w:rsidR="000019F8" w:rsidRPr="000019F8" w:rsidDel="006653B7">
            <w:rPr>
              <w:rStyle w:val="CommentReference"/>
              <w:sz w:val="24"/>
              <w:szCs w:val="24"/>
            </w:rPr>
            <w:commentReference w:id="215"/>
          </w:r>
        </w:del>
      </w:ins>
      <w:ins w:id="216" w:author="Monique Gainey" w:date="2023-10-07T00:54:00Z">
        <w:del w:id="217" w:author="Jonah Popp" w:date="2023-11-10T13:57:00Z">
          <w:r w:rsidR="000019F8" w:rsidRPr="000019F8" w:rsidDel="006653B7">
            <w:rPr>
              <w:color w:val="000000"/>
            </w:rPr>
            <w:delText xml:space="preserve"> </w:delText>
          </w:r>
          <w:r w:rsidR="000019F8" w:rsidRPr="000019F8" w:rsidDel="006653B7">
            <w:rPr>
              <w:rFonts w:eastAsiaTheme="minorHAnsi"/>
              <w:lang w:eastAsia="en-US"/>
            </w:rPr>
            <w:delText>Accurate assessment of dehydration status can thus improve the cost</w:delText>
          </w:r>
        </w:del>
      </w:ins>
      <w:ins w:id="218" w:author="Monique Gainey" w:date="2023-10-07T00:59:00Z">
        <w:del w:id="219" w:author="Jonah Popp" w:date="2023-11-10T13:57:00Z">
          <w:r w:rsidR="00882AE5" w:rsidDel="006653B7">
            <w:rPr>
              <w:rFonts w:eastAsiaTheme="minorHAnsi"/>
              <w:lang w:eastAsia="en-US"/>
            </w:rPr>
            <w:delText>-</w:delText>
          </w:r>
        </w:del>
      </w:ins>
      <w:ins w:id="220" w:author="Monique Gainey" w:date="2023-10-07T00:54:00Z">
        <w:del w:id="221" w:author="Jonah Popp" w:date="2023-11-10T13:57:00Z">
          <w:r w:rsidR="000019F8" w:rsidRPr="000019F8" w:rsidDel="006653B7">
            <w:rPr>
              <w:rFonts w:eastAsiaTheme="minorHAnsi"/>
              <w:lang w:eastAsia="en-US"/>
            </w:rPr>
            <w:delText xml:space="preserve">effectiveness of diarrhea treatment by ensuring that ORS, which can be administered in an outpatient setting, is used for the treatment of appropriate patients instead of more costly </w:delText>
          </w:r>
        </w:del>
      </w:ins>
      <w:ins w:id="222" w:author="Monique Gainey" w:date="2023-10-07T01:00:00Z">
        <w:del w:id="223" w:author="Jonah Popp" w:date="2023-11-10T13:57:00Z">
          <w:r w:rsidR="00882AE5" w:rsidDel="006653B7">
            <w:rPr>
              <w:rFonts w:eastAsiaTheme="minorHAnsi"/>
              <w:lang w:eastAsia="en-US"/>
            </w:rPr>
            <w:delText>IV</w:delText>
          </w:r>
        </w:del>
      </w:ins>
      <w:ins w:id="224" w:author="Monique Gainey" w:date="2023-10-07T00:54:00Z">
        <w:del w:id="225" w:author="Jonah Popp" w:date="2023-11-10T13:57:00Z">
          <w:r w:rsidR="000019F8" w:rsidRPr="000019F8" w:rsidDel="006653B7">
            <w:rPr>
              <w:rFonts w:eastAsiaTheme="minorHAnsi"/>
              <w:lang w:eastAsia="en-US"/>
            </w:rPr>
            <w:delText xml:space="preserve"> fluids, which require inpatient beds and skilled nursing staff.</w:delText>
          </w:r>
        </w:del>
      </w:ins>
      <w:ins w:id="226" w:author="Monique Gainey" w:date="2023-10-07T01:05:00Z">
        <w:del w:id="227" w:author="Jonah Popp" w:date="2023-11-10T13:57:00Z">
          <w:r w:rsidR="0000507D" w:rsidDel="006653B7">
            <w:rPr>
              <w:rFonts w:eastAsiaTheme="minorHAnsi"/>
              <w:lang w:eastAsia="en-US"/>
            </w:rPr>
            <w:delText xml:space="preserve"> </w:delText>
          </w:r>
        </w:del>
      </w:ins>
    </w:p>
    <w:p w14:paraId="7A4E72E4" w14:textId="6CD72F0B" w:rsidR="0027010B" w:rsidRDefault="00A22D5E" w:rsidP="005F4CD5">
      <w:pPr>
        <w:autoSpaceDE w:val="0"/>
        <w:autoSpaceDN w:val="0"/>
        <w:adjustRightInd w:val="0"/>
        <w:spacing w:line="480" w:lineRule="auto"/>
        <w:ind w:firstLine="720"/>
        <w:rPr>
          <w:ins w:id="228" w:author="Lokhande, Anagha" w:date="2025-05-16T12:35:00Z" w16du:dateUtc="2025-05-16T16:35:00Z"/>
        </w:rPr>
      </w:pPr>
      <w:commentRangeStart w:id="229"/>
      <w:del w:id="230" w:author="Lokhande, Anagha" w:date="2025-05-16T12:03:00Z" w16du:dateUtc="2025-05-16T16:03:00Z">
        <w:r w:rsidDel="003116A5">
          <w:rPr>
            <w:rFonts w:eastAsiaTheme="minorHAnsi"/>
            <w:lang w:eastAsia="en-US"/>
          </w:rPr>
          <w:delText>[INSERT]</w:delText>
        </w:r>
        <w:commentRangeEnd w:id="229"/>
        <w:r w:rsidR="00A0044D" w:rsidDel="003116A5">
          <w:rPr>
            <w:rStyle w:val="CommentReference"/>
          </w:rPr>
          <w:commentReference w:id="229"/>
        </w:r>
        <w:r w:rsidDel="003116A5">
          <w:rPr>
            <w:rFonts w:eastAsiaTheme="minorHAnsi"/>
            <w:lang w:eastAsia="en-US"/>
          </w:rPr>
          <w:delText xml:space="preserve"> </w:delText>
        </w:r>
      </w:del>
      <w:commentRangeStart w:id="231"/>
      <w:ins w:id="232" w:author="Monique Gainey" w:date="2023-10-07T01:46:00Z">
        <w:r w:rsidR="0027010B">
          <w:rPr>
            <w:rFonts w:eastAsiaTheme="minorHAnsi"/>
            <w:lang w:eastAsia="en-US"/>
          </w:rPr>
          <w:t>ORS</w:t>
        </w:r>
        <w:del w:id="233" w:author="Lokhande, Anagha" w:date="2025-05-16T12:07:00Z" w16du:dateUtc="2025-05-16T16:07:00Z">
          <w:r w:rsidR="0027010B" w:rsidRPr="0027010B" w:rsidDel="003116A5">
            <w:rPr>
              <w:rFonts w:eastAsiaTheme="minorHAnsi"/>
              <w:lang w:eastAsia="en-US"/>
            </w:rPr>
            <w:delText xml:space="preserve"> </w:delText>
          </w:r>
        </w:del>
      </w:ins>
      <w:ins w:id="234" w:author="Lokhande, Anagha" w:date="2025-05-16T12:07:00Z" w16du:dateUtc="2025-05-16T16:07:00Z">
        <w:r w:rsidR="003116A5">
          <w:rPr>
            <w:rFonts w:eastAsiaTheme="minorHAnsi"/>
            <w:lang w:eastAsia="en-US"/>
          </w:rPr>
          <w:t xml:space="preserve"> </w:t>
        </w:r>
      </w:ins>
      <w:ins w:id="235" w:author="Monique Gainey" w:date="2023-10-07T01:46:00Z">
        <w:del w:id="236" w:author="Lokhande, Anagha" w:date="2025-05-16T12:07:00Z" w16du:dateUtc="2025-05-16T16:07:00Z">
          <w:r w:rsidR="0027010B" w:rsidRPr="0027010B" w:rsidDel="003116A5">
            <w:rPr>
              <w:rFonts w:eastAsiaTheme="minorHAnsi"/>
              <w:lang w:eastAsia="en-US"/>
            </w:rPr>
            <w:delText>has been shown to reduce mortality from diarrheal illnesses by 93</w:delText>
          </w:r>
        </w:del>
      </w:ins>
      <w:commentRangeEnd w:id="231"/>
      <w:del w:id="237" w:author="Lokhande, Anagha" w:date="2025-05-16T12:07:00Z" w16du:dateUtc="2025-05-16T16:07:00Z">
        <w:r w:rsidR="00E20B7C" w:rsidDel="003116A5">
          <w:rPr>
            <w:rStyle w:val="CommentReference"/>
          </w:rPr>
          <w:commentReference w:id="231"/>
        </w:r>
      </w:del>
      <w:ins w:id="238" w:author="Monique Gainey" w:date="2023-10-07T01:46:00Z">
        <w:del w:id="239" w:author="Lokhande, Anagha" w:date="2025-05-16T12:07:00Z" w16du:dateUtc="2025-05-16T16:07:00Z">
          <w:r w:rsidR="0027010B" w:rsidRPr="0027010B" w:rsidDel="003116A5">
            <w:rPr>
              <w:rFonts w:eastAsiaTheme="minorHAnsi"/>
              <w:lang w:eastAsia="en-US"/>
            </w:rPr>
            <w:delText>%</w:delText>
          </w:r>
        </w:del>
      </w:ins>
      <w:ins w:id="240" w:author="Monique Gainey" w:date="2023-10-07T01:53:00Z">
        <w:del w:id="241" w:author="Lokhande, Anagha" w:date="2025-05-16T12:07:00Z" w16du:dateUtc="2025-05-16T16:07:00Z">
          <w:r w:rsidR="007150BE" w:rsidDel="003116A5">
            <w:rPr>
              <w:rFonts w:eastAsiaTheme="minorHAnsi"/>
              <w:lang w:eastAsia="en-US"/>
            </w:rPr>
            <w:delText>,</w:delText>
          </w:r>
        </w:del>
      </w:ins>
      <w:ins w:id="242" w:author="Monique Gainey" w:date="2023-10-07T01:46:00Z">
        <w:del w:id="243" w:author="Lokhande, Anagha" w:date="2025-05-16T12:07:00Z" w16du:dateUtc="2025-05-16T16:07:00Z">
          <w:r w:rsidR="0027010B" w:rsidRPr="0027010B" w:rsidDel="003116A5">
            <w:rPr>
              <w:rFonts w:eastAsiaTheme="minorHAnsi"/>
              <w:lang w:eastAsia="en-US"/>
            </w:rPr>
            <w:delText xml:space="preserve"> and </w:delText>
          </w:r>
        </w:del>
        <w:del w:id="244" w:author="Lokhande, Anagha" w:date="2025-05-16T12:13:00Z" w16du:dateUtc="2025-05-16T16:13:00Z">
          <w:r w:rsidR="0027010B" w:rsidRPr="0027010B" w:rsidDel="005D4788">
            <w:rPr>
              <w:rFonts w:eastAsiaTheme="minorHAnsi"/>
              <w:lang w:eastAsia="en-US"/>
            </w:rPr>
            <w:delText>is</w:delText>
          </w:r>
        </w:del>
      </w:ins>
      <w:ins w:id="245" w:author="Lokhande, Anagha" w:date="2025-05-16T12:13:00Z" w16du:dateUtc="2025-05-16T16:13:00Z">
        <w:r w:rsidR="005D4788">
          <w:rPr>
            <w:rFonts w:eastAsiaTheme="minorHAnsi"/>
            <w:lang w:eastAsia="en-US"/>
          </w:rPr>
          <w:t>has been previously shown to be</w:t>
        </w:r>
      </w:ins>
      <w:ins w:id="246" w:author="Monique Gainey" w:date="2023-10-07T01:46:00Z">
        <w:r w:rsidR="0027010B" w:rsidRPr="0027010B">
          <w:rPr>
            <w:rFonts w:eastAsiaTheme="minorHAnsi"/>
            <w:lang w:eastAsia="en-US"/>
          </w:rPr>
          <w:t xml:space="preserve"> </w:t>
        </w:r>
      </w:ins>
      <w:ins w:id="247" w:author="Lokhande, Anagha" w:date="2025-05-16T12:14:00Z" w16du:dateUtc="2025-05-16T16:14:00Z">
        <w:r w:rsidR="005D4788">
          <w:rPr>
            <w:rFonts w:eastAsiaTheme="minorHAnsi"/>
            <w:lang w:eastAsia="en-US"/>
          </w:rPr>
          <w:t>highly effective and</w:t>
        </w:r>
      </w:ins>
      <w:ins w:id="248" w:author="Lokhande, Anagha" w:date="2025-05-16T12:35:00Z" w16du:dateUtc="2025-05-16T16:35:00Z">
        <w:r w:rsidR="0093465D">
          <w:rPr>
            <w:rFonts w:eastAsiaTheme="minorHAnsi"/>
            <w:lang w:eastAsia="en-US"/>
          </w:rPr>
          <w:t xml:space="preserve">, as compared to IV fluids, </w:t>
        </w:r>
      </w:ins>
      <w:ins w:id="249" w:author="Monique Gainey" w:date="2023-10-07T01:47:00Z">
        <w:r w:rsidR="0027010B">
          <w:rPr>
            <w:rFonts w:eastAsiaTheme="minorHAnsi"/>
            <w:lang w:eastAsia="en-US"/>
          </w:rPr>
          <w:t xml:space="preserve">a </w:t>
        </w:r>
      </w:ins>
      <w:ins w:id="250" w:author="Monique Gainey" w:date="2023-10-07T01:46:00Z">
        <w:r w:rsidR="0027010B" w:rsidRPr="0027010B">
          <w:rPr>
            <w:rFonts w:eastAsiaTheme="minorHAnsi"/>
            <w:lang w:eastAsia="en-US"/>
          </w:rPr>
          <w:t>less expensive</w:t>
        </w:r>
      </w:ins>
      <w:ins w:id="251" w:author="Monique Gainey" w:date="2023-10-07T01:47:00Z">
        <w:r w:rsidR="0027010B">
          <w:rPr>
            <w:rFonts w:eastAsiaTheme="minorHAnsi"/>
            <w:lang w:eastAsia="en-US"/>
          </w:rPr>
          <w:t xml:space="preserve"> treatment option </w:t>
        </w:r>
        <w:del w:id="252" w:author="Lokhande, Anagha" w:date="2025-05-16T12:35:00Z" w16du:dateUtc="2025-05-16T16:35:00Z">
          <w:r w:rsidR="0027010B" w:rsidDel="0093465D">
            <w:rPr>
              <w:rFonts w:eastAsiaTheme="minorHAnsi"/>
              <w:lang w:eastAsia="en-US"/>
            </w:rPr>
            <w:delText>compared</w:delText>
          </w:r>
        </w:del>
      </w:ins>
      <w:ins w:id="253" w:author="Monique Gainey" w:date="2023-10-07T01:46:00Z">
        <w:del w:id="254" w:author="Lokhande, Anagha" w:date="2025-05-16T12:35:00Z" w16du:dateUtc="2025-05-16T16:35:00Z">
          <w:r w:rsidR="0027010B" w:rsidRPr="0027010B" w:rsidDel="0093465D">
            <w:rPr>
              <w:rFonts w:eastAsiaTheme="minorHAnsi"/>
              <w:lang w:eastAsia="en-US"/>
            </w:rPr>
            <w:delText xml:space="preserve"> </w:delText>
          </w:r>
        </w:del>
        <w:del w:id="255" w:author="Lokhande, Anagha" w:date="2025-05-16T12:14:00Z" w16du:dateUtc="2025-05-16T16:14:00Z">
          <w:r w:rsidR="0027010B" w:rsidRPr="0027010B" w:rsidDel="005D4788">
            <w:rPr>
              <w:rFonts w:eastAsiaTheme="minorHAnsi"/>
              <w:lang w:eastAsia="en-US"/>
            </w:rPr>
            <w:delText>than</w:delText>
          </w:r>
        </w:del>
        <w:del w:id="256" w:author="Lokhande, Anagha" w:date="2025-05-16T12:35:00Z" w16du:dateUtc="2025-05-16T16:35:00Z">
          <w:r w:rsidR="0027010B" w:rsidRPr="0027010B" w:rsidDel="0093465D">
            <w:rPr>
              <w:rFonts w:eastAsiaTheme="minorHAnsi"/>
              <w:lang w:eastAsia="en-US"/>
            </w:rPr>
            <w:delText xml:space="preserve"> IV</w:delText>
          </w:r>
        </w:del>
      </w:ins>
      <w:ins w:id="257" w:author="Monique Gainey" w:date="2023-10-07T01:48:00Z">
        <w:del w:id="258" w:author="Lokhande, Anagha" w:date="2025-05-16T12:35:00Z" w16du:dateUtc="2025-05-16T16:35:00Z">
          <w:r w:rsidR="0027010B" w:rsidDel="0093465D">
            <w:rPr>
              <w:rFonts w:eastAsiaTheme="minorHAnsi"/>
              <w:lang w:eastAsia="en-US"/>
            </w:rPr>
            <w:delText xml:space="preserve"> fluids </w:delText>
          </w:r>
        </w:del>
        <w:r w:rsidR="0027010B">
          <w:rPr>
            <w:rFonts w:eastAsiaTheme="minorHAnsi"/>
            <w:lang w:eastAsia="en-US"/>
          </w:rPr>
          <w:t>in the management of dehydration</w:t>
        </w:r>
      </w:ins>
      <w:ins w:id="259" w:author="Lokhande, Anagha" w:date="2025-05-16T12:14:00Z" w16du:dateUtc="2025-05-16T16:14:00Z">
        <w:r w:rsidR="005D4788">
          <w:rPr>
            <w:rFonts w:eastAsiaTheme="minorHAnsi"/>
            <w:lang w:eastAsia="en-US"/>
          </w:rPr>
          <w:t>.</w:t>
        </w:r>
      </w:ins>
      <w:r w:rsidR="005D4788">
        <w:rPr>
          <w:rFonts w:eastAsiaTheme="minorHAnsi"/>
          <w:lang w:eastAsia="en-US"/>
        </w:rPr>
        <w:fldChar w:fldCharType="begin"/>
      </w:r>
      <w:r w:rsidR="0093465D">
        <w:rPr>
          <w:rFonts w:eastAsiaTheme="minorHAnsi"/>
          <w:lang w:eastAsia="en-US"/>
        </w:rPr>
        <w:instrText xml:space="preserve"> ADDIN ZOTERO_ITEM CSL_CITATION {"citationID":"EBb9na0q","properties":{"formattedCitation":"\\super 4,5\\nosupersub{}","plainCitation":"4,5","noteIndex":0},"citationItems":[{"id":1143,"uris":["http://zotero.org/users/local/o7RWvSLw/items/TYEFPBKS"],"itemData":{"id":1143,"type":"article-journal","abstract":"In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diarrhoea.","container-title":"Global Pediatric Health","DOI":"10.1177/2333794X16680901","ISSN":"2333-794X","journalAbbreviation":"Glob Pediatr Health","language":"eng","note":"PMID: 28229092\nPMCID: PMC5308522","page":"2333794X16680901","source":"PubMed","title":"Prevalence and Health Care-Seeking Behavior for Childhood Diarrheal Disease in Bangladesh","volume":"3","author":[{"family":"Sarker","given":"Abdur Razzaque"},{"family":"Sultana","given":"Marufa"},{"family":"Mahumud","given":"Rashidul Alam"},{"family":"Sheikh","given":"Nurnabi"},{"family":"Van Der Meer","given":"Robert"},{"family":"Morton","given":"Alec"}],"issued":{"date-parts":[["2016"]]}}},{"id":1146,"uris":["http://zotero.org/users/local/o7RWvSLw/items/7XHL74GK"],"itemData":{"id":1146,"type":"article-journal","abstract":"BACKGROUND: Most diarrhoeal deaths can be prevented through the prevention and treatment of dehydration. Oral rehydration solution (ORS) and recommended home fluids (RHFs) have been recommended since 1970s and 1980s to prevent and treat diarrhoeal dehydration. We sought to estimate the effects of these interventions on diarrhoea mortality in children aged &lt;5 years.\nMETHODS: We conducted a systematic review to identify studies evaluating the efficacy and effectiveness of ORS and RHFs and abstracted study characteristics and outcome measures into standardized tables. We categorized the evidence by intervention and outcome, conducted meta-analyses for all outcomes with two or more data points and graded the quality of the evidence supporting each outcome. The CHERG Rules for Evidence Review were used to estimate the effectiveness of ORS and RHFs against diarrhoea mortality.\nRESULTS: We identified 205 papers for abstraction, of which 157 were included in the meta-analyses of ORS outcomes and 12 were included in the meta-analyses of RHF outcomes. We estimated that ORS may prevent 93% of diarrhoea deaths.\nCONCLUSIONS: ORS is effective against diarrhoea mortality in home, community and facility settings; however, there is insufficient evidence to estimate the effectiveness of RHFs against diarrhoea mortality.","container-title":"International Journal of Epidemiology","DOI":"10.1093/ije/dyq025","ISSN":"1464-3685","issue":"Suppl 1","journalAbbreviation":"Int J Epidemiol","language":"eng","note":"PMID: 20348131\nPMCID: PMC2845864","page":"i75-87","source":"PubMed","title":"The effect of oral rehydration solution and recommended home fluids on diarrhoea mortality","volume":"39 Suppl 1","author":[{"family":"Munos","given":"Melinda K."},{"family":"Walker","given":"Christa L. Fischer"},{"family":"Black","given":"Robert E."}],"issued":{"date-parts":[["2010",4]]}}}],"schema":"https://github.com/citation-style-language/schema/raw/master/csl-citation.json"} </w:instrText>
      </w:r>
      <w:r w:rsidR="005D4788">
        <w:rPr>
          <w:rFonts w:eastAsiaTheme="minorHAnsi"/>
          <w:lang w:eastAsia="en-US"/>
        </w:rPr>
        <w:fldChar w:fldCharType="separate"/>
      </w:r>
      <w:r w:rsidR="0093465D" w:rsidRPr="0093465D">
        <w:rPr>
          <w:vertAlign w:val="superscript"/>
        </w:rPr>
        <w:t>4,5</w:t>
      </w:r>
      <w:r w:rsidR="005D4788">
        <w:rPr>
          <w:rFonts w:eastAsiaTheme="minorHAnsi"/>
          <w:lang w:eastAsia="en-US"/>
        </w:rPr>
        <w:fldChar w:fldCharType="end"/>
      </w:r>
      <w:ins w:id="260" w:author="Lokhande, Anagha" w:date="2025-05-16T12:14:00Z" w16du:dateUtc="2025-05-16T16:14:00Z">
        <w:r w:rsidR="005D4788">
          <w:rPr>
            <w:rFonts w:eastAsiaTheme="minorHAnsi"/>
            <w:lang w:eastAsia="en-US"/>
          </w:rPr>
          <w:t xml:space="preserve"> Moreover,</w:t>
        </w:r>
      </w:ins>
      <w:ins w:id="261" w:author="Lokhande, Anagha" w:date="2025-05-16T12:07:00Z" w16du:dateUtc="2025-05-16T16:07:00Z">
        <w:r w:rsidR="003116A5">
          <w:rPr>
            <w:rFonts w:eastAsiaTheme="minorHAnsi"/>
            <w:lang w:eastAsia="en-US"/>
          </w:rPr>
          <w:t xml:space="preserve"> unlike</w:t>
        </w:r>
      </w:ins>
      <w:ins w:id="262" w:author="Lokhande, Anagha" w:date="2025-05-16T12:08:00Z" w16du:dateUtc="2025-05-16T16:08:00Z">
        <w:r w:rsidR="003116A5">
          <w:rPr>
            <w:rFonts w:eastAsiaTheme="minorHAnsi"/>
            <w:lang w:eastAsia="en-US"/>
          </w:rPr>
          <w:t xml:space="preserve"> IV fluids, </w:t>
        </w:r>
      </w:ins>
      <w:ins w:id="263" w:author="Lokhande, Anagha" w:date="2025-05-16T12:14:00Z" w16du:dateUtc="2025-05-16T16:14:00Z">
        <w:r w:rsidR="005D4788">
          <w:rPr>
            <w:rFonts w:eastAsiaTheme="minorHAnsi"/>
            <w:lang w:eastAsia="en-US"/>
          </w:rPr>
          <w:t xml:space="preserve">ORS </w:t>
        </w:r>
      </w:ins>
      <w:ins w:id="264" w:author="Lokhande, Anagha" w:date="2025-05-16T12:08:00Z" w16du:dateUtc="2025-05-16T16:08:00Z">
        <w:r w:rsidR="003116A5">
          <w:rPr>
            <w:rFonts w:eastAsiaTheme="minorHAnsi"/>
            <w:lang w:eastAsia="en-US"/>
          </w:rPr>
          <w:t xml:space="preserve">can be administered outside the hospital </w:t>
        </w:r>
      </w:ins>
      <w:ins w:id="265" w:author="Lokhande, Anagha" w:date="2025-05-16T12:29:00Z" w16du:dateUtc="2025-05-16T16:29:00Z">
        <w:r w:rsidR="007E6399">
          <w:rPr>
            <w:rFonts w:eastAsiaTheme="minorHAnsi"/>
            <w:lang w:eastAsia="en-US"/>
          </w:rPr>
          <w:t xml:space="preserve">(i.e., inpatient) </w:t>
        </w:r>
      </w:ins>
      <w:ins w:id="266" w:author="Lokhande, Anagha" w:date="2025-05-16T12:08:00Z" w16du:dateUtc="2025-05-16T16:08:00Z">
        <w:r w:rsidR="003116A5">
          <w:rPr>
            <w:rFonts w:eastAsiaTheme="minorHAnsi"/>
            <w:lang w:eastAsia="en-US"/>
          </w:rPr>
          <w:t>setting in developing countries</w:t>
        </w:r>
      </w:ins>
      <w:ins w:id="267" w:author="Lokhande, Anagha" w:date="2025-05-16T12:25:00Z" w16du:dateUtc="2025-05-16T16:25:00Z">
        <w:r w:rsidR="007E6399">
          <w:rPr>
            <w:rFonts w:eastAsiaTheme="minorHAnsi"/>
            <w:lang w:eastAsia="en-US"/>
          </w:rPr>
          <w:t>, e..g, in the more</w:t>
        </w:r>
      </w:ins>
      <w:ins w:id="268" w:author="Lokhande, Anagha" w:date="2025-05-16T12:26:00Z" w16du:dateUtc="2025-05-16T16:26:00Z">
        <w:r w:rsidR="007E6399">
          <w:rPr>
            <w:rFonts w:eastAsiaTheme="minorHAnsi"/>
            <w:lang w:eastAsia="en-US"/>
          </w:rPr>
          <w:t xml:space="preserve"> cost-effective settings of clinics and patient homes</w:t>
        </w:r>
      </w:ins>
      <w:ins w:id="269" w:author="Lokhande, Anagha" w:date="2025-05-16T12:29:00Z" w16du:dateUtc="2025-05-16T16:29:00Z">
        <w:r w:rsidR="007E6399">
          <w:rPr>
            <w:rFonts w:eastAsiaTheme="minorHAnsi"/>
            <w:lang w:eastAsia="en-US"/>
          </w:rPr>
          <w:t xml:space="preserve"> (i.e, outpatient settings)</w:t>
        </w:r>
      </w:ins>
      <w:ins w:id="270" w:author="Monique Gainey" w:date="2023-10-07T01:48:00Z">
        <w:del w:id="271" w:author="Lokhande, Anagha" w:date="2025-05-16T12:07:00Z" w16du:dateUtc="2025-05-16T16:07:00Z">
          <w:r w:rsidR="0027010B" w:rsidDel="003116A5">
            <w:rPr>
              <w:rFonts w:eastAsiaTheme="minorHAnsi"/>
              <w:lang w:eastAsia="en-US"/>
            </w:rPr>
            <w:delText xml:space="preserve">, resulting in </w:delText>
          </w:r>
        </w:del>
      </w:ins>
      <w:ins w:id="272" w:author="Monique Gainey" w:date="2023-10-07T01:46:00Z">
        <w:del w:id="273" w:author="Lokhande, Anagha" w:date="2025-05-16T12:07:00Z" w16du:dateUtc="2025-05-16T16:07:00Z">
          <w:r w:rsidR="0027010B" w:rsidRPr="0027010B" w:rsidDel="003116A5">
            <w:rPr>
              <w:rFonts w:eastAsiaTheme="minorHAnsi"/>
              <w:lang w:eastAsia="en-US"/>
            </w:rPr>
            <w:delText>fewer admissions  and shorter lengths of stay</w:delText>
          </w:r>
        </w:del>
        <w:commentRangeStart w:id="274"/>
        <w:r w:rsidR="0027010B" w:rsidRPr="0027010B">
          <w:rPr>
            <w:rFonts w:eastAsiaTheme="minorHAnsi"/>
            <w:lang w:eastAsia="en-US"/>
          </w:rPr>
          <w:t>.</w:t>
        </w:r>
      </w:ins>
      <w:commentRangeEnd w:id="274"/>
      <w:ins w:id="275" w:author="Monique Gainey" w:date="2023-10-07T01:48:00Z">
        <w:r w:rsidR="0027010B">
          <w:rPr>
            <w:rStyle w:val="CommentReference"/>
          </w:rPr>
          <w:commentReference w:id="274"/>
        </w:r>
      </w:ins>
      <w:r w:rsidR="005D4788">
        <w:rPr>
          <w:rFonts w:eastAsiaTheme="minorHAnsi"/>
          <w:lang w:eastAsia="en-US"/>
        </w:rPr>
        <w:fldChar w:fldCharType="begin"/>
      </w:r>
      <w:r w:rsidR="005D4788">
        <w:rPr>
          <w:rFonts w:eastAsiaTheme="minorHAnsi"/>
          <w:lang w:eastAsia="en-US"/>
        </w:rPr>
        <w:instrText xml:space="preserve"> ADDIN ZOTERO_ITEM CSL_CITATION {"citationID":"4NI7yt9S","properties":{"formattedCitation":"\\super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5D4788">
        <w:rPr>
          <w:rFonts w:eastAsiaTheme="minorHAnsi"/>
          <w:lang w:eastAsia="en-US"/>
        </w:rPr>
        <w:fldChar w:fldCharType="separate"/>
      </w:r>
      <w:r w:rsidR="005D4788" w:rsidRPr="005D4788">
        <w:rPr>
          <w:vertAlign w:val="superscript"/>
        </w:rPr>
        <w:t>1</w:t>
      </w:r>
      <w:r w:rsidR="005D4788">
        <w:rPr>
          <w:rFonts w:eastAsiaTheme="minorHAnsi"/>
          <w:lang w:eastAsia="en-US"/>
        </w:rPr>
        <w:fldChar w:fldCharType="end"/>
      </w:r>
      <w:del w:id="276" w:author="Lokhande, Anagha" w:date="2025-05-16T12:16:00Z" w16du:dateUtc="2025-05-16T16:16:00Z">
        <w:r w:rsidR="008729FE" w:rsidDel="005D4788">
          <w:rPr>
            <w:rFonts w:eastAsiaTheme="minorHAnsi"/>
            <w:lang w:eastAsia="en-US"/>
          </w:rPr>
          <w:fldChar w:fldCharType="begin"/>
        </w:r>
        <w:r w:rsidR="003116A5" w:rsidDel="005D4788">
          <w:rPr>
            <w:rFonts w:eastAsiaTheme="minorHAnsi"/>
            <w:lang w:eastAsia="en-US"/>
          </w:rPr>
          <w:delInstrText xml:space="preserve"> ADDIN ZOTERO_ITEM CSL_CITATION {"citationID":"TquNk2tV","properties":{"formattedCitation":"\\super 2\\nosupersub{}","plainCitation":"2","noteIndex":0},"citationItems":[{"id":514,"uris":["http://zotero.org/users/local/o7RWvSLw/items/ICDGV5XX"],"itemData":{"id":514,"type":"article-journal","abstract":"To review the relative efficacy and safety of enteral vs intravenous (IV) rehydration therapy in treating childhood gastroenteritis.MEDLINE, EMBASE, and the Cochrane Controlled Trials Register databases were searched. Known investigators and expert bodies were contacted to locate unpublished and ongoing studies.Studies were selected based on the following criteria: randomized or quasi-randomized trials; children younger than 15 years with a clinical diagnosis of gastroenteritis of less than 1-week duration; interventions comprising enteral and IV treatment arms; and at least 1 of the following: major adverse event rates, treatment failure rates, weight gain with treatment, measurement of ongoing losses, length of hospital stay, costs of treatment, and satisfaction with treatment.Data were extracted from eligible studies, which were then combined using a random-effects model.Sixteen trials involving 1545 children and conducted in 11 countries were identified. Compared with children treated with IV rehydration, children treated with oral rehydration had significantly fewer major adverse events, including death or seizures (relative risk, 0.36; 95% confidence interval [CI], 0.14-0.89), and a significant reduction in length of hospital stay (mean, 21 hours; 95% CI, 8-35 hours). There was no difference in weight gain between the 2 groups (mean, −26 g; 95% CI, −61 to 10 g). The overall failure rate of enteral therapy was 4.0% (95% CI, 3.0%-5.0%).For childhood gastroenteritis, enteral rehydration is as effective if not better than IV rehydration. Enteral rehydration by the oral or nasogastric route is associated with significantly fewer major adverse events and a shorter hospital stay compared with IV therapy and is successful in most children.Arch Pediatr Adolesc Med. 2004;158:483-490--&gt;","container-title":"Archives of Pediatrics &amp; Adolescent Medicine","DOI":"10.1001/archpedi.158.5.483","ISSN":"1072-4710","issue":"5","journalAbbreviation":"Archives of Pediatrics &amp; Adolescent Medicine","page":"483-490","source":"Silverchair","title":"Enteral vs Intravenous Rehydration Therapy for Children With Gastroenteritis: A Meta-analysis of Randomized Controlled Trials","title-short":"Enteral vs Intravenous Rehydration Therapy for Children With Gastroenteritis","volume":"158","author":[{"family":"Fonseca","given":"Bob K."},{"family":"Holdgate","given":"Anna"},{"family":"Craig","given":"Jonathan C."}],"issued":{"date-parts":[["2004",5,1]]}}}],"schema":"https://github.com/citation-style-language/schema/raw/master/csl-citation.json"} </w:delInstrText>
        </w:r>
        <w:r w:rsidR="008729FE" w:rsidDel="005D4788">
          <w:rPr>
            <w:rFonts w:eastAsiaTheme="minorHAnsi"/>
            <w:lang w:eastAsia="en-US"/>
          </w:rPr>
          <w:fldChar w:fldCharType="separate"/>
        </w:r>
        <w:r w:rsidR="003116A5" w:rsidRPr="003116A5" w:rsidDel="005D4788">
          <w:rPr>
            <w:vertAlign w:val="superscript"/>
          </w:rPr>
          <w:delText>2</w:delText>
        </w:r>
        <w:r w:rsidR="008729FE" w:rsidDel="005D4788">
          <w:rPr>
            <w:rFonts w:eastAsiaTheme="minorHAnsi"/>
            <w:lang w:eastAsia="en-US"/>
          </w:rPr>
          <w:fldChar w:fldCharType="end"/>
        </w:r>
      </w:del>
      <w:ins w:id="277" w:author="Jonah Popp" w:date="2023-10-27T10:20:00Z">
        <w:r w:rsidR="002065BF">
          <w:t xml:space="preserve"> </w:t>
        </w:r>
      </w:ins>
      <w:ins w:id="278" w:author="Monique Gainey" w:date="2023-10-07T01:29:00Z">
        <w:del w:id="279" w:author="Jonah Popp" w:date="2023-10-27T10:20:00Z">
          <w:r w:rsidR="007629DA" w:rsidDel="002065BF">
            <w:delText>T</w:delText>
          </w:r>
          <w:r w:rsidR="007629DA" w:rsidRPr="006B4809" w:rsidDel="002065BF">
            <w:delText>o</w:delText>
          </w:r>
        </w:del>
      </w:ins>
      <w:ins w:id="280" w:author="Monique Gainey" w:date="2023-10-07T01:40:00Z">
        <w:del w:id="281" w:author="Jonah Popp" w:date="2023-10-27T10:20:00Z">
          <w:r w:rsidR="00E71D77" w:rsidDel="002065BF">
            <w:delText xml:space="preserve"> better</w:delText>
          </w:r>
        </w:del>
      </w:ins>
      <w:ins w:id="282" w:author="Monique Gainey" w:date="2023-10-07T01:29:00Z">
        <w:del w:id="283" w:author="Jonah Popp" w:date="2023-10-27T10:20:00Z">
          <w:r w:rsidR="007629DA" w:rsidRPr="006B4809" w:rsidDel="002065BF">
            <w:delText xml:space="preserve"> understand</w:delText>
          </w:r>
          <w:r w:rsidR="007629DA" w:rsidDel="002065BF">
            <w:delText xml:space="preserve"> the </w:delText>
          </w:r>
          <w:r w:rsidR="007629DA" w:rsidRPr="006B4809" w:rsidDel="002065BF">
            <w:delText xml:space="preserve">inpatient versus outpatient treatment costs of </w:delText>
          </w:r>
          <w:r w:rsidR="007629DA" w:rsidDel="002065BF">
            <w:delText xml:space="preserve">treating </w:delText>
          </w:r>
          <w:r w:rsidR="007629DA" w:rsidRPr="006B4809" w:rsidDel="002065BF">
            <w:delText>diarrheal disease</w:delText>
          </w:r>
          <w:r w:rsidR="007629DA" w:rsidDel="002065BF">
            <w:delText xml:space="preserve">, a </w:delText>
          </w:r>
        </w:del>
      </w:ins>
      <w:ins w:id="284" w:author="Jonah Popp" w:date="2023-10-27T10:20:00Z">
        <w:del w:id="285" w:author="Lokhande, Anagha" w:date="2025-05-16T12:07:00Z" w16du:dateUtc="2025-05-16T16:07:00Z">
          <w:r w:rsidR="002065BF" w:rsidDel="003116A5">
            <w:delText xml:space="preserve"> </w:delText>
          </w:r>
        </w:del>
      </w:ins>
      <w:ins w:id="286" w:author="Jonah Popp" w:date="2023-10-27T10:29:00Z">
        <w:r w:rsidR="00C22751">
          <w:t xml:space="preserve">In </w:t>
        </w:r>
        <w:del w:id="287" w:author="Lokhande, Anagha" w:date="2025-05-16T12:45:00Z" w16du:dateUtc="2025-05-16T16:45:00Z">
          <w:r w:rsidR="00C22751" w:rsidDel="00815A44">
            <w:delText>developing</w:delText>
          </w:r>
        </w:del>
      </w:ins>
      <w:ins w:id="288" w:author="Lokhande, Anagha" w:date="2025-05-16T12:45:00Z" w16du:dateUtc="2025-05-16T16:45:00Z">
        <w:r w:rsidR="00815A44">
          <w:t>low- and middle-income</w:t>
        </w:r>
      </w:ins>
      <w:ins w:id="289" w:author="Jonah Popp" w:date="2023-10-27T10:29:00Z">
        <w:r w:rsidR="00C22751">
          <w:t xml:space="preserve"> countries</w:t>
        </w:r>
      </w:ins>
      <w:ins w:id="290" w:author="Lokhande, Anagha" w:date="2025-05-16T12:45:00Z" w16du:dateUtc="2025-05-16T16:45:00Z">
        <w:r w:rsidR="00815A44">
          <w:t xml:space="preserve"> (LMICs)</w:t>
        </w:r>
      </w:ins>
      <w:ins w:id="291" w:author="Jonah Popp" w:date="2023-10-27T10:29:00Z">
        <w:r w:rsidR="00C22751">
          <w:t>, such care</w:t>
        </w:r>
      </w:ins>
      <w:ins w:id="292" w:author="Jonah Popp" w:date="2023-10-27T10:31:00Z">
        <w:r w:rsidR="0019445A">
          <w:t xml:space="preserve"> is a major strain on societal resources and </w:t>
        </w:r>
      </w:ins>
      <w:ins w:id="293" w:author="Jonah Popp" w:date="2023-10-27T10:29:00Z">
        <w:r w:rsidR="00C22751">
          <w:t xml:space="preserve">can </w:t>
        </w:r>
      </w:ins>
      <w:ins w:id="294" w:author="Jonah Popp" w:date="2023-10-27T10:31:00Z">
        <w:r w:rsidR="001156F5">
          <w:t xml:space="preserve">lead </w:t>
        </w:r>
        <w:r w:rsidR="0019445A">
          <w:t>to a</w:t>
        </w:r>
      </w:ins>
      <w:ins w:id="295" w:author="Jonah Popp" w:date="2023-10-27T10:29:00Z">
        <w:r w:rsidR="00C22751">
          <w:t xml:space="preserve"> signi</w:t>
        </w:r>
      </w:ins>
      <w:ins w:id="296" w:author="Jonah Popp" w:date="2023-10-27T10:30:00Z">
        <w:r w:rsidR="00C22751">
          <w:t>ficant</w:t>
        </w:r>
        <w:r w:rsidR="0019445A">
          <w:t>,</w:t>
        </w:r>
        <w:r w:rsidR="00C22751">
          <w:t xml:space="preserve"> if not catastrophic</w:t>
        </w:r>
        <w:r w:rsidR="0019445A">
          <w:t>,</w:t>
        </w:r>
        <w:r w:rsidR="00C22751">
          <w:t xml:space="preserve"> </w:t>
        </w:r>
        <w:r w:rsidR="0019445A">
          <w:t>financial burden for m</w:t>
        </w:r>
      </w:ins>
      <w:ins w:id="297" w:author="Jonah Popp" w:date="2023-10-27T10:32:00Z">
        <w:r w:rsidR="00DB641E">
          <w:t>any</w:t>
        </w:r>
      </w:ins>
      <w:ins w:id="298" w:author="Jonah Popp" w:date="2023-10-27T10:30:00Z">
        <w:r w:rsidR="0019445A">
          <w:t xml:space="preserve"> households.</w:t>
        </w:r>
      </w:ins>
      <w:r w:rsidR="0093465D">
        <w:fldChar w:fldCharType="begin"/>
      </w:r>
      <w:r w:rsidR="0093465D">
        <w:instrText xml:space="preserve"> ADDIN ZOTERO_ITEM CSL_CITATION {"citationID":"b5NerWdg","properties":{"formattedCitation":"\\super 6,7\\nosupersub{}","plainCitation":"6,7","noteIndex":0},"citationItems":[{"id":1155,"uris":["http://zotero.org/users/local/o7RWvSLw/items/ZADYXKPP"],"itemData":{"id":1155,"type":"article-journal","abstract":"There is limited information on percent expenditure of household income due to childhood diarrhoea especially in rural Bangladesh. A total of 4205 children aged &lt;5 years with acute diarrhoea were studied. Percent expenditure was calculated as total expenditure for the diarrhoeal episode divided by monthly family income, multiplied by 100. Overall median percent expenditure was 3·04 (range 0·01–94·35). For Vibrio cholerae it was 6·42 (range 0·52–82·85), for enterotoxigenic Escherichia coli 3·10 (range 0·22–91·87), for Shigella 3·17 (range 0·06–77·80), and for rotavirus 3·08 (range 0·06–48·00). In a multinomial logistic regression model, for the upper tertile of percent expenditure, significant higher odds were found for male sex, travelling a longer distance to reach hospital (</w:instrText>
      </w:r>
      <w:r w:rsidR="0093465D">
        <w:rPr>
          <w:rFonts w:ascii="Cambria Math" w:hAnsi="Cambria Math" w:cs="Cambria Math"/>
        </w:rPr>
        <w:instrText>⩾</w:instrText>
      </w:r>
      <w:r w:rsidR="0093465D">
        <w:instrText>median of 4 miles), seeking care elsewhere before attending hospital, vomiting, higher frequency of purging (</w:instrText>
      </w:r>
      <w:r w:rsidR="0093465D">
        <w:rPr>
          <w:rFonts w:ascii="Cambria Math" w:hAnsi="Cambria Math" w:cs="Cambria Math"/>
        </w:rPr>
        <w:instrText>⩾</w:instrText>
      </w:r>
      <w:r w:rsidR="0093465D">
        <w:instrText xml:space="preserve">10 times/day), some or severe dehydration and stunting. V. cholerae was the highest and rotavirus was the least responsible pathogen for percent expenditure of household income due to childhood diarrhoea.","container-title":"Epidemiology and Infection","DOI":"10.1017/S0950268814003781","ISSN":"0950-2688","issue":"13","journalAbbreviation":"Epidemiol Infect","note":"PMID: 25591710\nPMCID: PMC9151029","page":"2700-2706","source":"PubMed Central","title":"Determinants of percent expenditure of household income due to childhood diarrhoea in rural Bangladesh","volume":"143","author":[{"family":"DAS","given":"J."},{"family":"DAS","given":"S. K."},{"family":"AHMED","given":"S."},{"family":"FERDOUS","given":"F."},{"family":"FARZANA","given":"F. D."},{"family":"SARKER","given":"M. H. R."},{"family":"AHMED","given":"A. M. S."},{"family":"CHISTI","given":"M. J."},{"family":"MALEK","given":"M. A."},{"family":"RAHMAN","given":"A."},{"family":"FARUQUE","given":"A. S. G."},{"family":"MAMUN","given":"A. A."}],"issued":{"date-parts":[["2015",10]]}}},{"id":1158,"uris":["http://zotero.org/users/local/o7RWvSLw/items/3T36IYRG"],"itemData":{"id":1158,"type":"article-journal","abstract":"In addition to being a major cause of mortality in South Asia, childhood diarrhea creates economic burden for affected households. We used survey data from sites in Bangladesh, India, and Pakistan to estimate the costs borne by households due to childhood diarrhea, including direct medical costs, direct nonmedical costs, and productivity losses. Mean cost per episode was $1.82 in Bangladesh, $3.33 in India, and $6.47 in Pakistan. The majority of costs for households were associated with direct medical costs from treatment. Mean costs understate the distribution of costs, with 10% of cases exceeding $6.61, $8.07, and $10.11 in Bangladesh, India, and Pakistan, respectively. In all countries there was a trend toward lower costs among poorer households and in India and Pakistan there were lower costs for episodes among girls. For both poor children and girls this may reflect rationing of care, which may result in increased risks of mortality.","container-title":"Clinical Infectious Diseases: An Official Publication of the Infectious Diseases Society of America","DOI":"10.1093/cid/cis764","ISSN":"1058-4838","issue":"Suppl 4","journalAbbreviation":"Clin Infect Dis","note":"PMID: 23169945\nPMCID: PMC3502314","page":"S327-S335","source":"PubMed Central","title":"Determinants of Household Costs Associated With Childhood Diarrhea in 3 South Asian Settings","volume":"55","author":[{"family":"Rheingans","given":"Richard"},{"family":"Kukla","given":"Matt"},{"family":"Faruque","given":"Abu Syed Golam"},{"family":"Sur","given":"Dipika"},{"family":"Zaidi","given":"Anita K. M."},{"family":"Nasrin","given":"Dilruba"},{"family":"Farag","given":"Tamer H."},{"family":"Levine","given":"Myron M."},{"family":"Kotloff","given":"Karen L."}],"issued":{"date-parts":[["2012",12,15]]}}}],"schema":"https://github.com/citation-style-language/schema/raw/master/csl-citation.json"} </w:instrText>
      </w:r>
      <w:r w:rsidR="0093465D">
        <w:fldChar w:fldCharType="separate"/>
      </w:r>
      <w:r w:rsidR="0093465D" w:rsidRPr="0093465D">
        <w:rPr>
          <w:vertAlign w:val="superscript"/>
        </w:rPr>
        <w:t>6,7</w:t>
      </w:r>
      <w:r w:rsidR="0093465D">
        <w:fldChar w:fldCharType="end"/>
      </w:r>
      <w:ins w:id="299" w:author="Jonah Popp" w:date="2023-10-27T10:30:00Z">
        <w:r w:rsidR="0019445A">
          <w:t xml:space="preserve"> </w:t>
        </w:r>
      </w:ins>
      <w:ins w:id="300" w:author="Jonah Popp" w:date="2023-10-27T10:32:00Z">
        <w:del w:id="301" w:author="Lokhande, Anagha" w:date="2025-05-16T12:27:00Z" w16du:dateUtc="2025-05-16T16:27:00Z">
          <w:r w:rsidR="00F07032" w:rsidDel="007E6399">
            <w:delText>For example, o</w:delText>
          </w:r>
        </w:del>
      </w:ins>
      <w:commentRangeStart w:id="302"/>
      <w:ins w:id="303" w:author="Jonah Popp" w:date="2023-10-27T10:21:00Z">
        <w:del w:id="304" w:author="Lokhande, Anagha" w:date="2025-05-16T12:27:00Z" w16du:dateUtc="2025-05-16T16:27:00Z">
          <w:r w:rsidR="002065BF" w:rsidDel="007E6399">
            <w:delText>ne</w:delText>
          </w:r>
        </w:del>
      </w:ins>
      <w:ins w:id="305" w:author="Lokhande, Anagha" w:date="2025-05-16T12:27:00Z" w16du:dateUtc="2025-05-16T16:27:00Z">
        <w:r w:rsidR="007E6399">
          <w:t>Prior</w:t>
        </w:r>
      </w:ins>
      <w:ins w:id="306" w:author="Jonah Popp" w:date="2023-10-27T10:21:00Z">
        <w:r w:rsidR="002065BF">
          <w:t xml:space="preserve"> cost-analysis conducted in Bangladesh</w:t>
        </w:r>
      </w:ins>
      <w:ins w:id="307" w:author="Jonah Popp" w:date="2023-10-27T10:33:00Z">
        <w:r w:rsidR="00F07032">
          <w:t xml:space="preserve"> </w:t>
        </w:r>
        <w:del w:id="308" w:author="Lokhande, Anagha" w:date="2025-05-16T12:27:00Z" w16du:dateUtc="2025-05-16T16:27:00Z">
          <w:r w:rsidR="00F07032" w:rsidDel="007E6399">
            <w:delText xml:space="preserve">– where the average monthly income is $249.72 – </w:delText>
          </w:r>
        </w:del>
      </w:ins>
      <w:ins w:id="309" w:author="Monique Gainey" w:date="2023-10-07T01:29:00Z">
        <w:del w:id="310" w:author="Lokhande, Anagha" w:date="2025-05-16T12:27:00Z" w16du:dateUtc="2025-05-16T16:27:00Z">
          <w:r w:rsidR="007629DA" w:rsidDel="007E6399">
            <w:delText>cost analysis study</w:delText>
          </w:r>
          <w:r w:rsidR="007629DA" w:rsidRPr="006B4809" w:rsidDel="007E6399">
            <w:delText xml:space="preserve"> </w:delText>
          </w:r>
          <w:r w:rsidR="007629DA" w:rsidDel="007E6399">
            <w:delText xml:space="preserve">in Bangladesh </w:delText>
          </w:r>
          <w:r w:rsidR="007629DA" w:rsidRPr="006B4809" w:rsidDel="007E6399">
            <w:delText xml:space="preserve">found that the average total societal cost </w:delText>
          </w:r>
        </w:del>
      </w:ins>
      <w:ins w:id="311" w:author="Jonah Popp" w:date="2023-10-27T10:21:00Z">
        <w:del w:id="312" w:author="Lokhande, Anagha" w:date="2025-05-16T12:27:00Z" w16du:dateUtc="2025-05-16T16:27:00Z">
          <w:r w:rsidR="002065BF" w:rsidDel="007E6399">
            <w:delText xml:space="preserve">per episode of </w:delText>
          </w:r>
        </w:del>
      </w:ins>
      <w:ins w:id="313" w:author="Monique Gainey" w:date="2023-10-07T01:29:00Z">
        <w:del w:id="314" w:author="Lokhande, Anagha" w:date="2025-05-16T12:27:00Z" w16du:dateUtc="2025-05-16T16:27:00Z">
          <w:r w:rsidR="007629DA" w:rsidRPr="006B4809" w:rsidDel="007E6399">
            <w:delText xml:space="preserve">of diarrhea illness per episode was $67.18, while </w:delText>
          </w:r>
        </w:del>
      </w:ins>
      <w:ins w:id="315" w:author="Jonah Popp" w:date="2023-10-27T10:33:00Z">
        <w:del w:id="316" w:author="Lokhande, Anagha" w:date="2025-05-16T12:27:00Z" w16du:dateUtc="2025-05-16T16:27:00Z">
          <w:r w:rsidR="00F07032" w:rsidDel="007E6399">
            <w:delText>the</w:delText>
          </w:r>
        </w:del>
      </w:ins>
      <w:ins w:id="317" w:author="Lokhande, Anagha" w:date="2025-05-16T12:27:00Z" w16du:dateUtc="2025-05-16T16:27:00Z">
        <w:r w:rsidR="007E6399">
          <w:t xml:space="preserve">found </w:t>
        </w:r>
      </w:ins>
      <w:ins w:id="318" w:author="Lokhande, Anagha" w:date="2025-05-16T12:31:00Z" w16du:dateUtc="2025-05-16T16:31:00Z">
        <w:r w:rsidR="007E6399">
          <w:t xml:space="preserve">that the total societal cost of an episode of diarrhea </w:t>
        </w:r>
      </w:ins>
      <w:ins w:id="319" w:author="Lokhande, Anagha" w:date="2025-05-16T12:33:00Z" w16du:dateUtc="2025-05-16T16:33:00Z">
        <w:r w:rsidR="007E6399">
          <w:lastRenderedPageBreak/>
          <w:t>equals a quarter of the average monthly household income in the country and that there is a</w:t>
        </w:r>
      </w:ins>
      <w:ins w:id="320" w:author="Lokhande, Anagha" w:date="2025-05-16T12:31:00Z" w16du:dateUtc="2025-05-16T16:31:00Z">
        <w:r w:rsidR="007E6399">
          <w:t xml:space="preserve"> </w:t>
        </w:r>
      </w:ins>
      <w:ins w:id="321" w:author="Lokhande, Anagha" w:date="2025-05-16T12:27:00Z" w16du:dateUtc="2025-05-16T16:27:00Z">
        <w:r w:rsidR="007E6399">
          <w:t>nearly six-fold increase in average cost per</w:t>
        </w:r>
      </w:ins>
      <w:ins w:id="322" w:author="Lokhande, Anagha" w:date="2025-05-16T12:28:00Z" w16du:dateUtc="2025-05-16T16:28:00Z">
        <w:r w:rsidR="007E6399">
          <w:t xml:space="preserve"> episode when managed </w:t>
        </w:r>
      </w:ins>
      <w:ins w:id="323" w:author="Jonah Popp" w:date="2023-10-27T10:33:00Z">
        <w:del w:id="324" w:author="Lokhande, Anagha" w:date="2025-05-16T12:29:00Z" w16du:dateUtc="2025-05-16T16:29:00Z">
          <w:r w:rsidR="00F07032" w:rsidDel="007E6399">
            <w:delText xml:space="preserve"> average cost per episode managed in </w:delText>
          </w:r>
        </w:del>
        <w:r w:rsidR="00F07032">
          <w:t xml:space="preserve">an </w:t>
        </w:r>
      </w:ins>
      <w:ins w:id="325" w:author="Monique Gainey" w:date="2023-10-07T01:29:00Z">
        <w:r w:rsidR="007629DA" w:rsidRPr="006B4809">
          <w:t xml:space="preserve">inpatient </w:t>
        </w:r>
        <w:del w:id="326" w:author="Lokhande, Anagha" w:date="2025-05-16T12:29:00Z" w16du:dateUtc="2025-05-16T16:29:00Z">
          <w:r w:rsidR="007629DA" w:rsidRPr="006B4809" w:rsidDel="007E6399">
            <w:delText>and</w:delText>
          </w:r>
        </w:del>
      </w:ins>
      <w:ins w:id="327" w:author="Lokhande, Anagha" w:date="2025-05-16T12:29:00Z" w16du:dateUtc="2025-05-16T16:29:00Z">
        <w:r w:rsidR="007E6399">
          <w:t>as compared to an</w:t>
        </w:r>
      </w:ins>
      <w:ins w:id="328" w:author="Monique Gainey" w:date="2023-10-07T01:29:00Z">
        <w:r w:rsidR="007629DA" w:rsidRPr="006B4809">
          <w:t xml:space="preserve"> outpatient </w:t>
        </w:r>
      </w:ins>
      <w:ins w:id="329" w:author="Jonah Popp" w:date="2023-10-27T10:33:00Z">
        <w:r w:rsidR="00F07032">
          <w:t>setting</w:t>
        </w:r>
        <w:del w:id="330" w:author="Lokhande, Anagha" w:date="2025-05-16T12:29:00Z" w16du:dateUtc="2025-05-16T16:29:00Z">
          <w:r w:rsidR="00F07032" w:rsidDel="007E6399">
            <w:delText xml:space="preserve"> was</w:delText>
          </w:r>
        </w:del>
      </w:ins>
      <w:ins w:id="331" w:author="Monique Gainey" w:date="2023-10-07T01:29:00Z">
        <w:del w:id="332" w:author="Lokhande, Anagha" w:date="2025-05-16T12:29:00Z" w16du:dateUtc="2025-05-16T16:29:00Z">
          <w:r w:rsidR="007629DA" w:rsidRPr="006B4809" w:rsidDel="007E6399">
            <w:delText>costs were $110.51 and $23.62 respectively</w:delText>
          </w:r>
        </w:del>
      </w:ins>
      <w:ins w:id="333" w:author="Jonah Popp" w:date="2023-10-27T10:37:00Z">
        <w:r w:rsidR="00504B58">
          <w:t>.</w:t>
        </w:r>
      </w:ins>
      <w:r w:rsidR="007E6399">
        <w:fldChar w:fldCharType="begin"/>
      </w:r>
      <w:r w:rsidR="0093465D">
        <w:instrText xml:space="preserve"> ADDIN ZOTERO_ITEM CSL_CITATION {"citationID":"8PrHvrW2","properties":{"formattedCitation":"\\super 8\\nosupersub{}","plainCitation":"8","noteIndex":0},"citationItems":[{"id":1152,"uris":["http://zotero.org/users/local/o7RWvSLw/items/6T8KV6B4"],"itemData":{"id":1152,"type":"article-journal","abstract":"Background\nDiarrheal diseases are a major threat to human health and still represent a leading cause of morbidity and mortality worldwide. Although the burden of the diarrheal diseases is much lower in developed countries, it is a significant public health problem in low and middle-income countries like Bangladesh. Though diarrhea is preventable and managed with low-cost interventions, it is still the leading cause of morbidity according to the patient who sought care from public hospitals in Bangladesh indicating that significant resources are consumed in treating those patients. The aim of the study is to capture the inpatients and outpatient treatment cost of diarrheal disease and to measure the cost burden and coping mechanisms associated with diarrheal illness.\n\nMethods\nThis study was conducted in six randomly selected district hospitals from six divisions (larger administrative units) in Bangladesh. The study was performed from the societal perspective which means all types of costs were identified, measured and valued no matter who incurred them. Cost analysis was estimated using the guideline proposed by the World Health Organization for estimating the economic burden of diarrheal diseases. The study adopted quantitative techniques to collect the household and hospital level data including structured and semi-structured questionnaires, observation checklists, analysis of hospital database, telephone interviews and compilation of service statistics.\n\nResults\nThe average total societal cost of illness per episode was BDT 5274.02 (US $ 67.18) whereas the average inpatient and outpatient costs were BDT 8675.09 (US $ 110.51) and BDT 1853.96 (US $ 23.62) respectively. The cost burden was significantly highest for poorest households, 21.45% of household income, compared to 4.21% of the richest quintile.\n\nConclusions\nDiarrheal diseases continue to be an overwhelming problem in Bangladesh. The economic impact of any public health interventions (either preventive or promotive) that can reduce the prevalence of diarrheal diseases can be estimated from the data generated from this study.","container-title":"Global Health Research and Policy","DOI":"10.1186/s41256-017-0056-5","ISSN":"2397-0642","journalAbbreviation":"Glob Health Res Policy","note":"PMID: 29318195\nPMCID: PMC5755417","page":"1","source":"PubMed Central","title":"Economic costs of hospitalized diarrheal disease in Bangladesh: a societal perspective","title-short":"Economic costs of hospitalized diarrheal disease in Bangladesh","volume":"3","author":[{"family":"Sarker","given":"Abdur Razzaque"},{"family":"Sultana","given":"Marufa"},{"family":"Mahumud","given":"Rashidul Alam"},{"family":"Ali","given":"Nausad"},{"family":"Huda","given":"Tanvir M"},{"family":"Salim uzzaman","given":"M."},{"family":"Haider","given":"Sabbir"},{"family":"Rahman","given":"Hafizur"},{"family":"Islam","given":"Ziaul"},{"family":"Khan","given":"Jahangir A. M."},{"family":"Van Der Meer","given":"Robert"},{"family":"Morton","given":"Alec"}],"issued":{"date-parts":[["2018",1,5]]}}}],"schema":"https://github.com/citation-style-language/schema/raw/master/csl-citation.json"} </w:instrText>
      </w:r>
      <w:r w:rsidR="007E6399">
        <w:fldChar w:fldCharType="separate"/>
      </w:r>
      <w:r w:rsidR="0093465D" w:rsidRPr="0093465D">
        <w:rPr>
          <w:vertAlign w:val="superscript"/>
        </w:rPr>
        <w:t>8</w:t>
      </w:r>
      <w:r w:rsidR="007E6399">
        <w:fldChar w:fldCharType="end"/>
      </w:r>
      <w:ins w:id="334" w:author="Jonah Popp" w:date="2023-10-27T10:37:00Z">
        <w:r w:rsidR="00504B58">
          <w:t xml:space="preserve"> </w:t>
        </w:r>
        <w:r w:rsidR="00963261">
          <w:t xml:space="preserve">Shifting </w:t>
        </w:r>
      </w:ins>
      <w:ins w:id="335" w:author="Jonah Popp" w:date="2023-10-27T10:39:00Z">
        <w:r w:rsidR="00963261">
          <w:t xml:space="preserve">appropriate </w:t>
        </w:r>
      </w:ins>
      <w:ins w:id="336" w:author="Jonah Popp" w:date="2023-10-27T10:37:00Z">
        <w:r w:rsidR="00963261">
          <w:t>patients from inpatient to outpatient management</w:t>
        </w:r>
      </w:ins>
      <w:ins w:id="337" w:author="Jonah Popp" w:date="2023-10-27T10:38:00Z">
        <w:r w:rsidR="00963261">
          <w:t xml:space="preserve"> (a roughly 80% reduction in costs) would thus</w:t>
        </w:r>
      </w:ins>
      <w:ins w:id="338" w:author="Jonah Popp" w:date="2023-10-27T10:39:00Z">
        <w:r w:rsidR="00963261">
          <w:t xml:space="preserve"> be expected to </w:t>
        </w:r>
      </w:ins>
      <w:ins w:id="339" w:author="Jonah Popp" w:date="2023-10-27T10:41:00Z">
        <w:r w:rsidR="006C3C59">
          <w:t xml:space="preserve">produce per-episode </w:t>
        </w:r>
      </w:ins>
      <w:ins w:id="340" w:author="Jonah Popp" w:date="2023-10-27T10:39:00Z">
        <w:r w:rsidR="00963261">
          <w:t>cost-savings</w:t>
        </w:r>
      </w:ins>
      <w:ins w:id="341" w:author="Jonah Popp" w:date="2023-10-27T10:41:00Z">
        <w:r w:rsidR="006C3C59">
          <w:t xml:space="preserve"> equal to </w:t>
        </w:r>
        <w:r w:rsidR="00ED50E0">
          <w:t>roughly one-third</w:t>
        </w:r>
      </w:ins>
      <w:ins w:id="342" w:author="Jonah Popp" w:date="2023-10-27T10:42:00Z">
        <w:r w:rsidR="00ED50E0">
          <w:t xml:space="preserve"> of the national average monthly income</w:t>
        </w:r>
      </w:ins>
      <w:commentRangeEnd w:id="302"/>
      <w:ins w:id="343" w:author="Jonah Popp" w:date="2023-10-27T10:23:00Z">
        <w:r w:rsidR="00E20B7C">
          <w:rPr>
            <w:rStyle w:val="CommentReference"/>
          </w:rPr>
          <w:commentReference w:id="302"/>
        </w:r>
      </w:ins>
      <w:ins w:id="344" w:author="Jonah Popp" w:date="2023-10-27T10:39:00Z">
        <w:r w:rsidR="00963261">
          <w:t xml:space="preserve"> without </w:t>
        </w:r>
      </w:ins>
      <w:ins w:id="345" w:author="Jonah Popp" w:date="2023-10-27T10:41:00Z">
        <w:r w:rsidR="00475ED9">
          <w:t>degrading health outcomes.</w:t>
        </w:r>
      </w:ins>
      <w:ins w:id="346" w:author="Jonah Popp" w:date="2023-10-27T10:40:00Z">
        <w:r w:rsidR="00963261">
          <w:t xml:space="preserve"> </w:t>
        </w:r>
      </w:ins>
      <w:ins w:id="347" w:author="Monique Gainey" w:date="2023-10-07T01:29:00Z">
        <w:del w:id="348" w:author="Lokhande, Anagha" w:date="2025-05-16T12:39:00Z" w16du:dateUtc="2025-05-16T16:39:00Z">
          <w:r w:rsidR="007629DA" w:rsidRPr="006B4809" w:rsidDel="00815A44">
            <w:delText xml:space="preserve"> </w:delText>
          </w:r>
        </w:del>
        <w:del w:id="349" w:author="Jonah Popp" w:date="2023-10-27T10:26:00Z">
          <w:r w:rsidR="007629DA" w:rsidRPr="006B4809" w:rsidDel="00E20B7C">
            <w:delText xml:space="preserve">with </w:delText>
          </w:r>
        </w:del>
        <w:del w:id="350" w:author="Jonah Popp" w:date="2023-10-27T10:33:00Z">
          <w:r w:rsidR="007629DA" w:rsidRPr="006B4809" w:rsidDel="008A512A">
            <w:delText xml:space="preserve">the </w:delText>
          </w:r>
        </w:del>
      </w:ins>
      <w:ins w:id="351" w:author="Monique Gainey" w:date="2023-10-07T01:38:00Z">
        <w:del w:id="352" w:author="Jonah Popp" w:date="2023-10-27T10:33:00Z">
          <w:r w:rsidR="006D685A" w:rsidDel="008A512A">
            <w:delText xml:space="preserve">average monthly income </w:delText>
          </w:r>
        </w:del>
        <w:del w:id="353" w:author="Jonah Popp" w:date="2023-10-27T10:26:00Z">
          <w:r w:rsidR="006D685A" w:rsidDel="00E20B7C">
            <w:delText>being</w:delText>
          </w:r>
        </w:del>
        <w:del w:id="354" w:author="Jonah Popp" w:date="2023-10-27T10:33:00Z">
          <w:r w:rsidR="006D685A" w:rsidDel="008A512A">
            <w:delText xml:space="preserve"> $249.72 </w:delText>
          </w:r>
        </w:del>
        <w:del w:id="355" w:author="Jonah Popp" w:date="2023-10-27T10:28:00Z">
          <w:r w:rsidR="006D685A" w:rsidDel="000E3069">
            <w:delText xml:space="preserve">and overall </w:delText>
          </w:r>
        </w:del>
      </w:ins>
      <w:ins w:id="356" w:author="Monique Gainey" w:date="2023-10-07T01:29:00Z">
        <w:del w:id="357" w:author="Jonah Popp" w:date="2023-10-27T10:28:00Z">
          <w:r w:rsidR="007629DA" w:rsidRPr="006B4809" w:rsidDel="000E3069">
            <w:delText>cost burden being significantly higher for the poorest households compared to the richest quintil</w:delText>
          </w:r>
        </w:del>
      </w:ins>
      <w:ins w:id="358" w:author="Monique Gainey" w:date="2023-10-07T01:38:00Z">
        <w:del w:id="359" w:author="Jonah Popp" w:date="2023-10-27T10:28:00Z">
          <w:r w:rsidR="006D685A" w:rsidDel="00192655">
            <w:delText>e</w:delText>
          </w:r>
        </w:del>
      </w:ins>
      <w:commentRangeStart w:id="360"/>
      <w:ins w:id="361" w:author="Monique Gainey" w:date="2023-10-07T01:29:00Z">
        <w:del w:id="362" w:author="Jonah Popp" w:date="2023-10-27T10:29:00Z">
          <w:r w:rsidR="007629DA" w:rsidDel="00192655">
            <w:delText>.</w:delText>
          </w:r>
          <w:commentRangeEnd w:id="360"/>
          <w:r w:rsidR="007629DA" w:rsidDel="00192655">
            <w:rPr>
              <w:rStyle w:val="CommentReference"/>
            </w:rPr>
            <w:commentReference w:id="360"/>
          </w:r>
          <w:r w:rsidR="007629DA" w:rsidRPr="00E97747" w:rsidDel="00192655">
            <w:rPr>
              <w:rFonts w:ascii="Calibri" w:hAnsi="Calibri" w:cs="Calibri"/>
              <w:sz w:val="22"/>
              <w:szCs w:val="22"/>
            </w:rPr>
            <w:delText xml:space="preserve"> </w:delText>
          </w:r>
          <w:r w:rsidR="007629DA" w:rsidDel="00192655">
            <w:delText xml:space="preserve"> </w:delText>
          </w:r>
        </w:del>
      </w:ins>
      <w:ins w:id="363" w:author="Monique Gainey" w:date="2023-10-07T01:30:00Z">
        <w:del w:id="364" w:author="Jonah Popp" w:date="2023-10-27T10:33:00Z">
          <w:r w:rsidR="006C7ACE" w:rsidDel="008A512A">
            <w:delText>Such studies highlight the necessity of accurate dehydration assessment</w:delText>
          </w:r>
        </w:del>
        <w:del w:id="365" w:author="Lokhande, Anagha" w:date="2025-05-16T11:53:00Z" w16du:dateUtc="2025-05-16T15:53:00Z">
          <w:r w:rsidR="006C7ACE" w:rsidDel="008729FE">
            <w:delText xml:space="preserve">. </w:delText>
          </w:r>
        </w:del>
      </w:ins>
    </w:p>
    <w:p w14:paraId="0BEB3E21" w14:textId="75C268D6" w:rsidR="0093465D" w:rsidRDefault="00A56D9F">
      <w:pPr>
        <w:autoSpaceDE w:val="0"/>
        <w:autoSpaceDN w:val="0"/>
        <w:adjustRightInd w:val="0"/>
        <w:spacing w:line="480" w:lineRule="auto"/>
        <w:ind w:firstLine="720"/>
        <w:rPr>
          <w:ins w:id="366" w:author="Monique Gainey" w:date="2023-10-07T01:50:00Z"/>
        </w:rPr>
        <w:pPrChange w:id="367" w:author="Lokhande, Anagha" w:date="2025-05-16T14:09:00Z" w16du:dateUtc="2025-05-16T18:09:00Z">
          <w:pPr>
            <w:autoSpaceDE w:val="0"/>
            <w:autoSpaceDN w:val="0"/>
            <w:adjustRightInd w:val="0"/>
            <w:ind w:firstLine="720"/>
          </w:pPr>
        </w:pPrChange>
      </w:pPr>
      <w:ins w:id="368" w:author="Lokhande, Anagha" w:date="2025-05-16T12:47:00Z" w16du:dateUtc="2025-05-16T16:47:00Z">
        <w:r>
          <w:t>Yet the</w:t>
        </w:r>
      </w:ins>
      <w:ins w:id="369" w:author="Lokhande, Anagha" w:date="2025-05-16T12:35:00Z" w16du:dateUtc="2025-05-16T16:35:00Z">
        <w:r w:rsidR="0093465D">
          <w:t xml:space="preserve"> under </w:t>
        </w:r>
      </w:ins>
      <w:ins w:id="370" w:author="Lokhande, Anagha" w:date="2025-05-16T12:36:00Z" w16du:dateUtc="2025-05-16T16:36:00Z">
        <w:r w:rsidR="0093465D">
          <w:t>resuscitation</w:t>
        </w:r>
      </w:ins>
      <w:ins w:id="371" w:author="Lokhande, Anagha" w:date="2025-05-16T12:35:00Z" w16du:dateUtc="2025-05-16T16:35:00Z">
        <w:r w:rsidR="0093465D">
          <w:t xml:space="preserve"> of fluid in the setting of acute dehydr</w:t>
        </w:r>
      </w:ins>
      <w:ins w:id="372" w:author="Lokhande, Anagha" w:date="2025-05-16T12:36:00Z" w16du:dateUtc="2025-05-16T16:36:00Z">
        <w:r w:rsidR="0093465D">
          <w:t xml:space="preserve">ation </w:t>
        </w:r>
      </w:ins>
      <w:ins w:id="373" w:author="Lokhande, Anagha" w:date="2025-05-16T12:42:00Z" w16du:dateUtc="2025-05-16T16:42:00Z">
        <w:r w:rsidR="00815A44">
          <w:t>can cause the dehydration to persist and lead to a number of other</w:t>
        </w:r>
      </w:ins>
      <w:ins w:id="374" w:author="Lokhande, Anagha" w:date="2025-05-16T12:40:00Z" w16du:dateUtc="2025-05-16T16:40:00Z">
        <w:r w:rsidR="00815A44">
          <w:t xml:space="preserve"> clinical </w:t>
        </w:r>
      </w:ins>
      <w:ins w:id="375" w:author="Lokhande, Anagha" w:date="2025-05-16T12:42:00Z" w16du:dateUtc="2025-05-16T16:42:00Z">
        <w:r w:rsidR="00815A44">
          <w:t>sequalae</w:t>
        </w:r>
      </w:ins>
      <w:ins w:id="376" w:author="Lokhande, Anagha" w:date="2025-05-16T12:43:00Z" w16du:dateUtc="2025-05-16T16:43:00Z">
        <w:r w:rsidR="00815A44">
          <w:t xml:space="preserve"> such as electrolyte abnormalities, cardiac arrhythmias, altered mental status, multiple organ failure.</w:t>
        </w:r>
      </w:ins>
      <w:r w:rsidR="00815A44">
        <w:fldChar w:fldCharType="begin"/>
      </w:r>
      <w:r w:rsidR="00815A44">
        <w:instrText xml:space="preserve"> ADDIN ZOTERO_ITEM CSL_CITATION {"citationID":"L0z51AMg","properties":{"formattedCitation":"\\super 9\\nosupersub{}","plainCitation":"9","noteIndex":0},"citationItems":[{"id":1170,"uris":["http://zotero.org/users/local/o7RWvSLw/items/7MBRNYKV"],"itemData":{"id":1170,"type":"chapter","abstract":"Dehydration in adults is a clinically significant condition caused by an imbalance between fluid intake and loss, often leading to disturbances in the balance of total body electrolytes. Although mainstream media frequently claims that 75% of Americans are chronically dehydrated, no scientific evidence in the medical literature supports this assertion. In contrast, dehydration is highly prevalent among older adults, with reported prevalence rates in the United States ranging from 17% to 28%.  Dehydration is often precipitated by low fluid intake, increased fluid loss, or a combination of both of these factors. This is further influenced by factors such as age-related changes, chronic illness, and medication use. The pathophysiological mechanisms include activation of the renin-angiotensin-aldosterone system, increased release of antidiuretic hormone (ADH), and stimulation of the sympathetic nervous system, all of which work to retain fluids and stabilize circulation. Clinically, dehydration presents with symptoms ranging from mild thirst and fatigue to severe complications such as confusion, hypotension, and multiple organ dysfunction. Dehydration is a common cause of hospital admissions, contributing to significant morbidity and mortality while often complicating a range of medical conditions. Dehydration is primarily diagnosed clinically, with laboratory investigations, including serum electrolytes, serum osmolality, and renal function tests, providing supportive information. Treatment focuses on correcting fluid and electrolyte imbalances through oral or intravenous (IV) rehydration while closely monitoring serum electrolytes and renal function.  Fortunately, dehydration is both preventable and treatable. Preventive measures, such as maintaining adequate fluid intake, regularly monitoring at-risk populations, and providing patient education—especially for older adults—are crucial for reducing its incidence and complications. A thorough understanding of dehydration’s causes, clinical signs, and diagnostic criteria can enhance patient care by ensuring early recognition, timely intervention, and the prevention of severe complications.","call-number":"NBK555956","container-title":"StatPearls","event-place":"Treasure Island (FL)","language":"eng","license":"Copyright © 2025, StatPearls Publishing LLC.","note":"PMID: 32310416","publisher":"StatPearls Publishing","publisher-place":"Treasure Island (FL)","source":"PubMed","title":"Adult Dehydration","URL":"http://www.ncbi.nlm.nih.gov/books/NBK555956/","author":[{"family":"Taylor","given":"Kory"},{"family":"Tripathi","given":"Alok K."}],"accessed":{"date-parts":[["2025",5,16]]},"issued":{"date-parts":[["2025"]]}}}],"schema":"https://github.com/citation-style-language/schema/raw/master/csl-citation.json"} </w:instrText>
      </w:r>
      <w:r w:rsidR="00815A44">
        <w:fldChar w:fldCharType="separate"/>
      </w:r>
      <w:r w:rsidR="00815A44" w:rsidRPr="00815A44">
        <w:rPr>
          <w:vertAlign w:val="superscript"/>
        </w:rPr>
        <w:t>9</w:t>
      </w:r>
      <w:r w:rsidR="00815A44">
        <w:fldChar w:fldCharType="end"/>
      </w:r>
      <w:ins w:id="377" w:author="Lokhande, Anagha" w:date="2025-05-16T12:44:00Z" w16du:dateUtc="2025-05-16T16:44:00Z">
        <w:r w:rsidR="00815A44">
          <w:t xml:space="preserve"> Thus, it is critical that any triage system responsible for determining</w:t>
        </w:r>
      </w:ins>
      <w:ins w:id="378" w:author="Lokhande, Anagha" w:date="2025-05-16T12:46:00Z" w16du:dateUtc="2025-05-16T16:46:00Z">
        <w:r w:rsidR="00815A44">
          <w:t xml:space="preserve"> treatment location (i.e., inpatient or outpatient) and type (i.e.</w:t>
        </w:r>
        <w:r>
          <w:t xml:space="preserve">, ORS or IV fluids) </w:t>
        </w:r>
      </w:ins>
      <w:ins w:id="379" w:author="Lokhande, Anagha" w:date="2025-05-16T12:47:00Z" w16du:dateUtc="2025-05-16T16:47:00Z">
        <w:r>
          <w:t xml:space="preserve">is sensitive enough to ensure that patients with severe dehydration are treated appropriately. </w:t>
        </w:r>
      </w:ins>
      <w:ins w:id="380" w:author="Lokhande, Anagha" w:date="2025-05-16T12:50:00Z" w16du:dateUtc="2025-05-16T16:50:00Z">
        <w:r>
          <w:t>Clearly, t</w:t>
        </w:r>
      </w:ins>
      <w:ins w:id="381" w:author="Lokhande, Anagha" w:date="2025-05-16T12:47:00Z" w16du:dateUtc="2025-05-16T16:47:00Z">
        <w:r>
          <w:t>here is a need to bala</w:t>
        </w:r>
      </w:ins>
      <w:ins w:id="382" w:author="Lokhande, Anagha" w:date="2025-05-16T12:48:00Z" w16du:dateUtc="2025-05-16T16:48:00Z">
        <w:r>
          <w:t xml:space="preserve">nce the </w:t>
        </w:r>
      </w:ins>
      <w:ins w:id="383" w:author="Lokhande, Anagha" w:date="2025-05-16T12:49:00Z" w16du:dateUtc="2025-05-16T16:49:00Z">
        <w:r>
          <w:t>e</w:t>
        </w:r>
      </w:ins>
      <w:ins w:id="384" w:author="Lokhande, Anagha" w:date="2025-05-16T12:50:00Z" w16du:dateUtc="2025-05-16T16:50:00Z">
        <w:r>
          <w:t xml:space="preserve">xtremely </w:t>
        </w:r>
      </w:ins>
      <w:ins w:id="385" w:author="Lokhande, Anagha" w:date="2025-05-16T12:48:00Z" w16du:dateUtc="2025-05-16T16:48:00Z">
        <w:r>
          <w:t xml:space="preserve">high </w:t>
        </w:r>
      </w:ins>
      <w:ins w:id="386" w:author="Lokhande, Anagha" w:date="2025-05-16T12:50:00Z" w16du:dateUtc="2025-05-16T16:50:00Z">
        <w:r>
          <w:t xml:space="preserve">economic and societal </w:t>
        </w:r>
      </w:ins>
      <w:ins w:id="387" w:author="Lokhande, Anagha" w:date="2025-05-16T12:48:00Z" w16du:dateUtc="2025-05-16T16:48:00Z">
        <w:r>
          <w:t xml:space="preserve">cost burden of diarrheal illness </w:t>
        </w:r>
      </w:ins>
      <w:ins w:id="388" w:author="Lokhande, Anagha" w:date="2025-05-16T12:49:00Z" w16du:dateUtc="2025-05-16T16:49:00Z">
        <w:r>
          <w:t xml:space="preserve">in LMICs with </w:t>
        </w:r>
      </w:ins>
      <w:ins w:id="389" w:author="Lokhande, Anagha" w:date="2025-05-16T12:51:00Z" w16du:dateUtc="2025-05-16T16:51:00Z">
        <w:r>
          <w:t>the clinical necessity of adequate treatment of acute dehydration.</w:t>
        </w:r>
      </w:ins>
    </w:p>
    <w:p w14:paraId="2C1BC883" w14:textId="7D2C58C0" w:rsidR="00A56D9F" w:rsidRDefault="0027010B" w:rsidP="005F4CD5">
      <w:pPr>
        <w:autoSpaceDE w:val="0"/>
        <w:autoSpaceDN w:val="0"/>
        <w:adjustRightInd w:val="0"/>
        <w:spacing w:line="480" w:lineRule="auto"/>
        <w:ind w:firstLine="720"/>
        <w:rPr>
          <w:ins w:id="390" w:author="Lokhande, Anagha" w:date="2025-05-16T12:53:00Z" w16du:dateUtc="2025-05-16T16:53:00Z"/>
        </w:rPr>
      </w:pPr>
      <w:ins w:id="391" w:author="Monique Gainey" w:date="2023-10-07T01:50:00Z">
        <w:r>
          <w:rPr>
            <w:color w:val="000000"/>
          </w:rPr>
          <w:t>T</w:t>
        </w:r>
      </w:ins>
      <w:r w:rsidR="0075356E" w:rsidRPr="0075356E">
        <w:rPr>
          <w:color w:val="000000"/>
        </w:rPr>
        <w:t xml:space="preserve">he </w:t>
      </w:r>
      <w:r w:rsidR="00EA2563">
        <w:rPr>
          <w:color w:val="000000"/>
        </w:rPr>
        <w:t>Novel, Innovative Research for Understanding Dehydration in Adults and Kids (</w:t>
      </w:r>
      <w:r w:rsidR="0075356E" w:rsidRPr="0075356E">
        <w:rPr>
          <w:color w:val="000000"/>
        </w:rPr>
        <w:t>NIRUDAK</w:t>
      </w:r>
      <w:r w:rsidR="00EA2563">
        <w:rPr>
          <w:color w:val="000000"/>
        </w:rPr>
        <w:t xml:space="preserve">, meaning dehydrated in Bangla) </w:t>
      </w:r>
      <w:r w:rsidR="0075356E" w:rsidRPr="0075356E">
        <w:rPr>
          <w:color w:val="000000"/>
        </w:rPr>
        <w:t>model</w:t>
      </w:r>
      <w:r w:rsidR="00EA2563">
        <w:rPr>
          <w:color w:val="000000"/>
        </w:rPr>
        <w:t xml:space="preserve"> </w:t>
      </w:r>
      <w:ins w:id="392" w:author="Monique Gainey" w:date="2023-10-07T01:20:00Z">
        <w:r w:rsidR="007629DA">
          <w:rPr>
            <w:color w:val="000000"/>
          </w:rPr>
          <w:t>was developed</w:t>
        </w:r>
      </w:ins>
      <w:ins w:id="393" w:author="Monique Gainey" w:date="2023-10-07T01:31:00Z">
        <w:r w:rsidR="006C7ACE">
          <w:rPr>
            <w:color w:val="000000"/>
          </w:rPr>
          <w:t xml:space="preserve"> to more accurately assess the dehydration severity level of patients with acute diarrhea and </w:t>
        </w:r>
        <w:r w:rsidR="006C7ACE" w:rsidRPr="0075356E">
          <w:rPr>
            <w:color w:val="000000"/>
          </w:rPr>
          <w:t>avoid the potential sequelae of over or under resuscitation</w:t>
        </w:r>
      </w:ins>
      <w:ins w:id="394" w:author="Lokhande, Anagha" w:date="2025-05-16T12:52:00Z" w16du:dateUtc="2025-05-16T16:52:00Z">
        <w:r w:rsidR="00A56D9F">
          <w:rPr>
            <w:color w:val="000000"/>
          </w:rPr>
          <w:t>.</w:t>
        </w:r>
      </w:ins>
      <w:r w:rsidR="00A56D9F">
        <w:rPr>
          <w:color w:val="000000"/>
        </w:rPr>
        <w:fldChar w:fldCharType="begin"/>
      </w:r>
      <w:r w:rsidR="00A56D9F">
        <w:rPr>
          <w:color w:val="000000"/>
        </w:rPr>
        <w:instrText xml:space="preserve"> ADDIN ZOTERO_ITEM CSL_CITATION {"citationID":"3R1IbYAk","properties":{"formattedCitation":"\\super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A56D9F">
        <w:rPr>
          <w:color w:val="000000"/>
        </w:rPr>
        <w:fldChar w:fldCharType="separate"/>
      </w:r>
      <w:r w:rsidR="00A56D9F" w:rsidRPr="00A56D9F">
        <w:rPr>
          <w:color w:val="000000"/>
          <w:vertAlign w:val="superscript"/>
        </w:rPr>
        <w:t>1</w:t>
      </w:r>
      <w:r w:rsidR="00A56D9F">
        <w:rPr>
          <w:color w:val="000000"/>
        </w:rPr>
        <w:fldChar w:fldCharType="end"/>
      </w:r>
      <w:commentRangeStart w:id="395"/>
      <w:ins w:id="396" w:author="Monique Gainey" w:date="2023-10-07T01:22:00Z">
        <w:del w:id="397" w:author="Lokhande, Anagha" w:date="2025-05-16T12:52:00Z" w16du:dateUtc="2025-05-16T16:52:00Z">
          <w:r w:rsidR="007629DA" w:rsidDel="00A56D9F">
            <w:rPr>
              <w:color w:val="000000"/>
            </w:rPr>
            <w:delText>.</w:delText>
          </w:r>
        </w:del>
      </w:ins>
      <w:commentRangeEnd w:id="395"/>
      <w:ins w:id="398" w:author="Monique Gainey" w:date="2023-10-07T01:23:00Z">
        <w:r w:rsidR="007629DA">
          <w:rPr>
            <w:rStyle w:val="CommentReference"/>
          </w:rPr>
          <w:commentReference w:id="395"/>
        </w:r>
      </w:ins>
      <w:ins w:id="399" w:author="Monique Gainey" w:date="2023-10-07T01:20:00Z">
        <w:r w:rsidR="007629DA">
          <w:rPr>
            <w:color w:val="000000"/>
          </w:rPr>
          <w:t xml:space="preserve"> </w:t>
        </w:r>
      </w:ins>
      <w:r w:rsidR="00EA2563">
        <w:rPr>
          <w:color w:val="000000"/>
        </w:rPr>
        <w:t xml:space="preserve">Unlike the WHO </w:t>
      </w:r>
      <w:r w:rsidR="00B2354F">
        <w:rPr>
          <w:color w:val="000000"/>
        </w:rPr>
        <w:t xml:space="preserve">Integrated Management of Adolescent and Adult Illness (IMAI) </w:t>
      </w:r>
      <w:r w:rsidR="002B14B3">
        <w:rPr>
          <w:color w:val="000000"/>
        </w:rPr>
        <w:t>algorithm</w:t>
      </w:r>
      <w:r w:rsidR="00B2354F">
        <w:rPr>
          <w:color w:val="000000"/>
        </w:rPr>
        <w:t>, the NIRUDAK model employs clinical measurements as inputs into a machine learning model</w:t>
      </w:r>
      <w:ins w:id="400" w:author="Lokhande, Anagha" w:date="2025-05-16T12:52:00Z" w16du:dateUtc="2025-05-16T16:52:00Z">
        <w:r w:rsidR="00A56D9F">
          <w:rPr>
            <w:color w:val="000000"/>
          </w:rPr>
          <w:t>.</w:t>
        </w:r>
      </w:ins>
      <w:del w:id="401" w:author="Lokhande, Anagha" w:date="2025-05-16T12:52:00Z" w16du:dateUtc="2025-05-16T16:52:00Z">
        <w:r w:rsidR="00B2354F" w:rsidDel="00A56D9F">
          <w:rPr>
            <w:color w:val="000000"/>
          </w:rPr>
          <w:delText xml:space="preserve"> </w:delText>
        </w:r>
      </w:del>
      <w:r w:rsidR="00B2354F">
        <w:rPr>
          <w:color w:val="000000"/>
        </w:rPr>
        <w:fldChar w:fldCharType="begin"/>
      </w:r>
      <w:r w:rsidR="00815A44">
        <w:rPr>
          <w:color w:val="000000"/>
        </w:rPr>
        <w:instrText xml:space="preserve"> ADDIN ZOTERO_ITEM CSL_CITATION {"citationID":"iLQcoY4D","properties":{"formattedCitation":"\\super 10\\nosupersub{}","plainCitation":"10","noteIndex":0},"citationItems":[{"id":502,"uris":["http://zotero.org/users/local/o7RWvSLw/items/A8TP3X2U"],"itemData":{"id":502,"type":"document","publisher":"World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815A44" w:rsidRPr="00815A44">
        <w:rPr>
          <w:color w:val="000000"/>
          <w:vertAlign w:val="superscript"/>
        </w:rPr>
        <w:t>10</w:t>
      </w:r>
      <w:r w:rsidR="00B2354F">
        <w:rPr>
          <w:color w:val="000000"/>
        </w:rPr>
        <w:fldChar w:fldCharType="end"/>
      </w:r>
      <w:del w:id="402" w:author="Lokhande, Anagha" w:date="2025-05-16T12:52:00Z" w16du:dateUtc="2025-05-16T16:52:00Z">
        <w:r w:rsidR="00B2354F" w:rsidDel="00A56D9F">
          <w:rPr>
            <w:color w:val="000000"/>
          </w:rPr>
          <w:delText>.</w:delText>
        </w:r>
      </w:del>
      <w:r w:rsidR="00B2354F">
        <w:rPr>
          <w:color w:val="000000"/>
        </w:rPr>
        <w:t xml:space="preserve"> </w:t>
      </w:r>
      <w:r w:rsidR="0075356E" w:rsidRPr="0075356E">
        <w:rPr>
          <w:color w:val="000000"/>
        </w:rPr>
        <w:t>Previous analys</w:t>
      </w:r>
      <w:ins w:id="403" w:author="Monique Gainey" w:date="2023-10-07T00:31:00Z">
        <w:r w:rsidR="00E776F0">
          <w:rPr>
            <w:color w:val="000000"/>
          </w:rPr>
          <w:t>e</w:t>
        </w:r>
      </w:ins>
      <w:r w:rsidR="0075356E" w:rsidRPr="0075356E">
        <w:rPr>
          <w:color w:val="000000"/>
        </w:rPr>
        <w:t xml:space="preserve">s </w:t>
      </w:r>
      <w:ins w:id="404" w:author="Monique Gainey" w:date="2023-10-07T01:23:00Z">
        <w:r w:rsidR="007629DA">
          <w:rPr>
            <w:color w:val="000000"/>
          </w:rPr>
          <w:t>have</w:t>
        </w:r>
        <w:r w:rsidR="007629DA" w:rsidRPr="0075356E">
          <w:rPr>
            <w:color w:val="000000"/>
          </w:rPr>
          <w:t xml:space="preserve"> </w:t>
        </w:r>
      </w:ins>
      <w:r w:rsidR="0075356E" w:rsidRPr="0075356E">
        <w:rPr>
          <w:color w:val="000000"/>
        </w:rPr>
        <w:t>demonstrated that the</w:t>
      </w:r>
      <w:r w:rsidR="00B50A60">
        <w:rPr>
          <w:color w:val="000000"/>
        </w:rPr>
        <w:t xml:space="preserve"> </w:t>
      </w:r>
      <w:r w:rsidR="0075356E" w:rsidRPr="0075356E">
        <w:rPr>
          <w:color w:val="000000"/>
        </w:rPr>
        <w:t xml:space="preserve">NIRUDAK </w:t>
      </w:r>
      <w:ins w:id="405" w:author="Monique Gainey" w:date="2023-10-07T00:32:00Z">
        <w:r w:rsidR="00E776F0">
          <w:rPr>
            <w:color w:val="000000"/>
          </w:rPr>
          <w:t xml:space="preserve">model </w:t>
        </w:r>
      </w:ins>
      <w:r w:rsidR="0075356E" w:rsidRPr="0075356E">
        <w:rPr>
          <w:color w:val="000000"/>
        </w:rPr>
        <w:t xml:space="preserve">outperforms the </w:t>
      </w:r>
      <w:ins w:id="406" w:author="Monique Gainey" w:date="2023-10-07T01:25:00Z">
        <w:r w:rsidR="007629DA">
          <w:rPr>
            <w:color w:val="000000"/>
          </w:rPr>
          <w:t xml:space="preserve">current </w:t>
        </w:r>
      </w:ins>
      <w:r w:rsidR="0075356E" w:rsidRPr="0075356E">
        <w:rPr>
          <w:color w:val="000000"/>
        </w:rPr>
        <w:t xml:space="preserve">WHO </w:t>
      </w:r>
      <w:r w:rsidR="002B14B3">
        <w:rPr>
          <w:color w:val="000000"/>
        </w:rPr>
        <w:t>algorithm</w:t>
      </w:r>
      <w:r w:rsidR="002B14B3" w:rsidRPr="0075356E">
        <w:rPr>
          <w:color w:val="000000"/>
        </w:rPr>
        <w:t xml:space="preserve"> </w:t>
      </w:r>
      <w:r w:rsidR="0075356E" w:rsidRPr="0075356E">
        <w:rPr>
          <w:color w:val="000000"/>
        </w:rPr>
        <w:t>in terms of accuracy and reliability</w:t>
      </w:r>
      <w:ins w:id="407" w:author="Lokhande, Anagha" w:date="2025-05-16T12:52:00Z" w16du:dateUtc="2025-05-16T16:52:00Z">
        <w:r w:rsidR="00A56D9F">
          <w:rPr>
            <w:color w:val="000000"/>
          </w:rPr>
          <w:t>.</w:t>
        </w:r>
      </w:ins>
      <w:del w:id="408" w:author="Lokhande, Anagha" w:date="2025-05-16T12:52:00Z" w16du:dateUtc="2025-05-16T16:52:00Z">
        <w:r w:rsidR="00895917" w:rsidDel="00A56D9F">
          <w:rPr>
            <w:color w:val="000000"/>
          </w:rPr>
          <w:delText xml:space="preserve"> </w:delText>
        </w:r>
      </w:del>
      <w:commentRangeStart w:id="409"/>
      <w:r w:rsidR="00895917">
        <w:rPr>
          <w:color w:val="000000"/>
        </w:rPr>
        <w:fldChar w:fldCharType="begin"/>
      </w:r>
      <w:r w:rsidR="00A56D9F">
        <w:rPr>
          <w:color w:val="000000"/>
        </w:rPr>
        <w:instrText xml:space="preserve"> ADDIN ZOTERO_ITEM CSL_CITATION {"citationID":"T9cgGUaQ","properties":{"formattedCitation":"\\super 11,12\\nosupersub{}","plainCitation":"11,12","noteIndex":0},"citationItems":[{"id":476,"uris":["http://zotero.org/users/local/o7RWvSLw/items/VG6T77KT"],"itemData":{"id":476,"type":"article-journal","abstract":"Objective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C."}],"issued":{"date-parts":[["2021"]]}}},{"id":1173,"uris":["http://zotero.org/users/local/o7RWvSLw/items/E9AHJW5F"],"itemData":{"id":1173,"type":"article-journal","abstract":"BACKGROUND: Despite the importance of accurate and rapid assessment of hydration status in patients with acute diarrhoea, no validated tools exist to help clinicians assess dehydration severity in older children and adults. The aim of this study is to validate a clinical decision support tool (CDST) and a simplified score for dehydration severity in older children and adults with acute diarrhoea (both developed during the NIRUDAK study) and compare their accuracy and reliability with current WHO guidelines.\nMETHODS: A random sample of patients aged 5 years or older presenting with diarrhoea to the icddr,b Dhaka Hospital in Bangladesh between Jan 30 and Dec 13, 2022 were included in this prospective cohort study. Patients with fewer than three loose stools per day, more than 7 days of symptoms, previous enrolment in the study, or a diagnosis other than acute gastroenteritis were excluded. Patients were weighed on arrival and assessed separately by two nurses using both our novel clinical tools and WHO guidelines. Patients were weighed every 4 h to determine their percent weight change with rehydration, our criterion standard for dehydration. Accuracy for the diagnosis of dehydration category (none, some, or severe) was assessed using the ordinal c-index (ORC). Reliability was assessed by comparing the prediction of severe dehydration from each nurse's independent assessment using the intraclass correlation coefficient (ICC).\nFINDINGS: 1580 patients were included in our primary analysis, of whom 921 (58·3%) were female and 659 (41·7%) male. The ORC was 0·74 (95% CI 0·71-0·77) for the CDST, 0·75 (0·71-0·78) for the simplified score, and 0·64 (0·61-0·67) for the WHO guidelines. The ICC was 0·98 (95% CI 0·97-0·98) for the CDST, 0·94 (0·93-0·95) for the simplified score, and 0·56 (0·52-0·60) for the WHO guidelines.\nINTERPRETATION: Use of our CDST or simplified score by clinicians could reduce undertreatment and overtreatment of older children and adults with acute diarrhoea, potentially reducing morbidity and mortality for this common disease.\nFUNDING: US National Institutes of Health.\nTRANSLATION: For the Bangla translation of the abstract see Supplementary Materials section.","container-title":"The Lancet. Global Health","DOI":"10.1016/S2214-109X(23)00403-5","ISSN":"2214-109X","issue":"11","journalAbbreviation":"Lancet Glob Health","language":"eng","note":"PMID: 37776870\nPMCID: PMC10593153","page":"e1725-e1733","source":"PubMed","title":"A comparison of the NIRUDAK models and WHO algorithm for dehydration assessment in older children and adults with acute diarrhoea: a prospective, observational study","title-short":"A comparison of the NIRUDAK models and WHO algorithm for dehydration assessment in older children and adults with acute diarrhoea","volume":"11","author":[{"family":"Levine","given":"Adam C."},{"family":"Gainey","given":"Monique"},{"family":"Qu","given":"Kexin"},{"family":"Nasrin","given":"Sabiha"},{"family":"Sharif","given":"Mohsena Bint-E."},{"family":"Noor","given":"Syada S."},{"family":"Barry","given":"Meagan A."},{"family":"Garbern","given":"Stephanie C."},{"family":"Schmid","given":"Christopher H."},{"family":"Rosen","given":"Rochelle K."},{"family":"Nelson","given":"Eric J."},{"family":"Alam","given":"Nur H."}],"issued":{"date-parts":[["2023",11]]}}}],"schema":"https://github.com/citation-style-language/schema/raw/master/csl-citation.json"} </w:instrText>
      </w:r>
      <w:r w:rsidR="00895917">
        <w:rPr>
          <w:color w:val="000000"/>
        </w:rPr>
        <w:fldChar w:fldCharType="separate"/>
      </w:r>
      <w:r w:rsidR="00A56D9F" w:rsidRPr="00A56D9F">
        <w:rPr>
          <w:color w:val="000000"/>
          <w:vertAlign w:val="superscript"/>
        </w:rPr>
        <w:t>11,12</w:t>
      </w:r>
      <w:r w:rsidR="00895917">
        <w:rPr>
          <w:color w:val="000000"/>
        </w:rPr>
        <w:fldChar w:fldCharType="end"/>
      </w:r>
      <w:commentRangeStart w:id="410"/>
      <w:del w:id="411" w:author="Lokhande, Anagha" w:date="2025-05-16T12:52:00Z" w16du:dateUtc="2025-05-16T16:52:00Z">
        <w:r w:rsidR="0075356E" w:rsidRPr="0075356E" w:rsidDel="00A56D9F">
          <w:rPr>
            <w:color w:val="000000"/>
          </w:rPr>
          <w:delText>.</w:delText>
        </w:r>
      </w:del>
      <w:commentRangeEnd w:id="410"/>
      <w:r w:rsidR="00E776F0">
        <w:rPr>
          <w:rStyle w:val="CommentReference"/>
        </w:rPr>
        <w:commentReference w:id="410"/>
      </w:r>
      <w:r w:rsidR="0075356E" w:rsidRPr="0075356E">
        <w:t xml:space="preserve"> </w:t>
      </w:r>
      <w:ins w:id="412" w:author="Jonah Popp" w:date="2023-11-10T15:16:00Z">
        <w:del w:id="413" w:author="Lokhande, Anagha" w:date="2025-05-16T12:52:00Z" w16du:dateUtc="2025-05-16T16:52:00Z">
          <w:r w:rsidR="00F53606" w:rsidDel="00A56D9F">
            <w:delText xml:space="preserve"> </w:delText>
          </w:r>
        </w:del>
      </w:ins>
      <w:ins w:id="414" w:author="Monique Gainey" w:date="2023-10-07T01:26:00Z">
        <w:r w:rsidR="007629DA">
          <w:t>Employing more accurate</w:t>
        </w:r>
      </w:ins>
      <w:ins w:id="415" w:author="Monique Gainey" w:date="2023-10-07T01:24:00Z">
        <w:r w:rsidR="007629DA">
          <w:t xml:space="preserve"> clinical diagnostic model</w:t>
        </w:r>
      </w:ins>
      <w:ins w:id="416" w:author="Monique Gainey" w:date="2023-10-07T01:26:00Z">
        <w:r w:rsidR="007629DA">
          <w:t>s</w:t>
        </w:r>
      </w:ins>
      <w:ins w:id="417" w:author="Monique Gainey" w:date="2023-10-07T01:27:00Z">
        <w:r w:rsidR="007629DA">
          <w:t>, like NIRUDAK,</w:t>
        </w:r>
      </w:ins>
      <w:ins w:id="418" w:author="Monique Gainey" w:date="2023-10-07T01:05:00Z">
        <w:r w:rsidR="0000507D">
          <w:t xml:space="preserve"> is especially critical in settings where </w:t>
        </w:r>
      </w:ins>
      <w:ins w:id="419" w:author="Monique Gainey" w:date="2023-10-07T01:09:00Z">
        <w:r w:rsidR="006B4809">
          <w:lastRenderedPageBreak/>
          <w:t>resources are limited</w:t>
        </w:r>
      </w:ins>
      <w:ins w:id="420" w:author="Monique Gainey" w:date="2023-10-07T01:05:00Z">
        <w:r w:rsidR="0000507D">
          <w:t xml:space="preserve"> </w:t>
        </w:r>
      </w:ins>
      <w:ins w:id="421" w:author="Monique Gainey" w:date="2023-10-07T01:06:00Z">
        <w:r w:rsidR="0000507D">
          <w:t xml:space="preserve">and the </w:t>
        </w:r>
      </w:ins>
      <w:ins w:id="422" w:author="Monique Gainey" w:date="2023-10-07T01:14:00Z">
        <w:r w:rsidR="006B4809">
          <w:t>financial</w:t>
        </w:r>
      </w:ins>
      <w:ins w:id="423" w:author="Monique Gainey" w:date="2023-10-07T01:10:00Z">
        <w:r w:rsidR="006B4809">
          <w:t xml:space="preserve"> </w:t>
        </w:r>
      </w:ins>
      <w:ins w:id="424" w:author="Monique Gainey" w:date="2023-10-07T01:06:00Z">
        <w:r w:rsidR="0000507D">
          <w:t xml:space="preserve">burden of </w:t>
        </w:r>
      </w:ins>
      <w:ins w:id="425" w:author="Monique Gainey" w:date="2023-10-07T01:07:00Z">
        <w:r w:rsidR="0000507D">
          <w:t>treating</w:t>
        </w:r>
      </w:ins>
      <w:ins w:id="426" w:author="Monique Gainey" w:date="2023-10-07T01:06:00Z">
        <w:r w:rsidR="0000507D">
          <w:t xml:space="preserve"> </w:t>
        </w:r>
      </w:ins>
      <w:ins w:id="427" w:author="Monique Gainey" w:date="2023-10-07T01:27:00Z">
        <w:r w:rsidR="007629DA">
          <w:t xml:space="preserve">acute </w:t>
        </w:r>
      </w:ins>
      <w:ins w:id="428" w:author="Monique Gainey" w:date="2023-10-07T01:07:00Z">
        <w:r w:rsidR="0000507D">
          <w:t>diarrhea</w:t>
        </w:r>
      </w:ins>
      <w:ins w:id="429" w:author="Monique Gainey" w:date="2023-10-07T01:27:00Z">
        <w:r w:rsidR="007629DA">
          <w:t xml:space="preserve"> </w:t>
        </w:r>
      </w:ins>
      <w:ins w:id="430" w:author="Monique Gainey" w:date="2023-10-07T01:14:00Z">
        <w:r w:rsidR="006B4809">
          <w:t>in an inpatient versus outpatient setting</w:t>
        </w:r>
      </w:ins>
      <w:ins w:id="431" w:author="Monique Gainey" w:date="2023-10-07T01:31:00Z">
        <w:r w:rsidR="006C7ACE">
          <w:t xml:space="preserve"> </w:t>
        </w:r>
      </w:ins>
      <w:ins w:id="432" w:author="Monique Gainey" w:date="2023-10-07T01:17:00Z">
        <w:r w:rsidR="006B4809">
          <w:t>are</w:t>
        </w:r>
      </w:ins>
      <w:ins w:id="433" w:author="Monique Gainey" w:date="2023-10-07T01:08:00Z">
        <w:r w:rsidR="006B4809">
          <w:t xml:space="preserve"> </w:t>
        </w:r>
      </w:ins>
      <w:ins w:id="434" w:author="Monique Gainey" w:date="2023-10-07T01:14:00Z">
        <w:r w:rsidR="006B4809">
          <w:t xml:space="preserve">significantly </w:t>
        </w:r>
      </w:ins>
      <w:ins w:id="435" w:author="Monique Gainey" w:date="2023-10-07T01:08:00Z">
        <w:r w:rsidR="006B4809">
          <w:t>higher</w:t>
        </w:r>
      </w:ins>
      <w:ins w:id="436" w:author="Monique Gainey" w:date="2023-10-07T01:07:00Z">
        <w:r w:rsidR="0000507D">
          <w:t>.</w:t>
        </w:r>
      </w:ins>
    </w:p>
    <w:p w14:paraId="5E242111" w14:textId="1FE5CE19" w:rsidR="007E735D" w:rsidRPr="0075356E" w:rsidDel="00A56D9F" w:rsidRDefault="00A56D9F">
      <w:pPr>
        <w:autoSpaceDE w:val="0"/>
        <w:autoSpaceDN w:val="0"/>
        <w:adjustRightInd w:val="0"/>
        <w:spacing w:line="480" w:lineRule="auto"/>
        <w:ind w:firstLine="720"/>
        <w:rPr>
          <w:del w:id="437" w:author="Lokhande, Anagha" w:date="2025-05-16T12:55:00Z" w16du:dateUtc="2025-05-16T16:55:00Z"/>
        </w:rPr>
        <w:pPrChange w:id="438" w:author="Lokhande, Anagha" w:date="2025-05-16T14:09:00Z" w16du:dateUtc="2025-05-16T18:09:00Z">
          <w:pPr>
            <w:autoSpaceDE w:val="0"/>
            <w:autoSpaceDN w:val="0"/>
            <w:adjustRightInd w:val="0"/>
            <w:ind w:firstLine="720"/>
          </w:pPr>
        </w:pPrChange>
      </w:pPr>
      <w:ins w:id="439" w:author="Lokhande, Anagha" w:date="2025-05-16T12:53:00Z" w16du:dateUtc="2025-05-16T16:53:00Z">
        <w:r w:rsidDel="00A56D9F">
          <w:t xml:space="preserve"> </w:t>
        </w:r>
      </w:ins>
      <w:ins w:id="440" w:author="Lokhande, Anagha" w:date="2025-05-16T12:55:00Z" w16du:dateUtc="2025-05-16T16:55:00Z">
        <w:r>
          <w:t>T</w:t>
        </w:r>
      </w:ins>
      <w:ins w:id="441" w:author="Monique Gainey" w:date="2023-10-07T01:08:00Z">
        <w:del w:id="442" w:author="Lokhande, Anagha" w:date="2025-05-16T12:53:00Z" w16du:dateUtc="2025-05-16T16:53:00Z">
          <w:r w:rsidR="006B4809" w:rsidDel="00A56D9F">
            <w:delText xml:space="preserve"> </w:delText>
          </w:r>
        </w:del>
      </w:ins>
      <w:commentRangeEnd w:id="409"/>
      <w:del w:id="443" w:author="Lokhande, Anagha" w:date="2025-05-16T12:53:00Z" w16du:dateUtc="2025-05-16T16:53:00Z">
        <w:r w:rsidR="00DF08D9" w:rsidDel="00A56D9F">
          <w:rPr>
            <w:rStyle w:val="CommentReference"/>
          </w:rPr>
          <w:commentReference w:id="409"/>
        </w:r>
        <w:r w:rsidR="0075356E" w:rsidRPr="0075356E" w:rsidDel="00A56D9F">
          <w:delText>T</w:delText>
        </w:r>
      </w:del>
      <w:r w:rsidR="0075356E" w:rsidRPr="0075356E">
        <w:t xml:space="preserve">he aim of this study </w:t>
      </w:r>
      <w:ins w:id="444" w:author="Monique Gainey" w:date="2023-10-07T01:45:00Z">
        <w:r w:rsidR="00C1754D">
          <w:t>is</w:t>
        </w:r>
        <w:r w:rsidR="00C1754D" w:rsidRPr="0075356E">
          <w:t xml:space="preserve"> </w:t>
        </w:r>
      </w:ins>
      <w:r w:rsidR="0075356E" w:rsidRPr="0075356E">
        <w:t>to</w:t>
      </w:r>
      <w:ins w:id="445" w:author="Jonah Popp" w:date="2023-10-27T10:45:00Z">
        <w:r w:rsidR="00604B4D">
          <w:t xml:space="preserve"> determ</w:t>
        </w:r>
      </w:ins>
      <w:ins w:id="446" w:author="Jonah Popp" w:date="2023-10-27T10:46:00Z">
        <w:r w:rsidR="00604B4D">
          <w:t>ine</w:t>
        </w:r>
      </w:ins>
      <w:del w:id="447" w:author="Jonah Popp" w:date="2023-10-27T10:46:00Z">
        <w:r w:rsidR="0075356E" w:rsidRPr="0075356E" w:rsidDel="00604B4D">
          <w:delText xml:space="preserve"> </w:delText>
        </w:r>
      </w:del>
      <w:del w:id="448" w:author="Jonah Popp" w:date="2023-10-27T10:44:00Z">
        <w:r w:rsidR="0075356E" w:rsidRPr="0075356E" w:rsidDel="00347F8B">
          <w:delText xml:space="preserve">compare </w:delText>
        </w:r>
      </w:del>
      <w:ins w:id="449" w:author="Jonah Popp" w:date="2023-10-27T10:44:00Z">
        <w:r w:rsidR="00347F8B" w:rsidRPr="0075356E">
          <w:t xml:space="preserve"> </w:t>
        </w:r>
      </w:ins>
      <w:r w:rsidR="0075356E" w:rsidRPr="0075356E">
        <w:t>the cost-effectiveness of the NIRUDAK model</w:t>
      </w:r>
      <w:ins w:id="450" w:author="Jonah Popp" w:date="2023-10-27T10:45:00Z">
        <w:r w:rsidR="00F75742">
          <w:t xml:space="preserve"> compared with</w:t>
        </w:r>
      </w:ins>
      <w:del w:id="451" w:author="Jonah Popp" w:date="2023-10-27T10:45:00Z">
        <w:r w:rsidR="0075356E" w:rsidRPr="0075356E" w:rsidDel="00F75742">
          <w:delText xml:space="preserve"> to</w:delText>
        </w:r>
      </w:del>
      <w:ins w:id="452" w:author="Monique Gainey" w:date="2023-10-07T01:45:00Z">
        <w:r w:rsidR="00586B58">
          <w:t xml:space="preserve"> the</w:t>
        </w:r>
      </w:ins>
      <w:r w:rsidR="0075356E" w:rsidRPr="0075356E">
        <w:t xml:space="preserve"> WHO </w:t>
      </w:r>
      <w:r w:rsidR="002B14B3">
        <w:rPr>
          <w:color w:val="000000"/>
        </w:rPr>
        <w:t>algorithm</w:t>
      </w:r>
      <w:r w:rsidR="002B14B3" w:rsidRPr="0075356E">
        <w:t xml:space="preserve"> </w:t>
      </w:r>
      <w:r w:rsidR="0075356E" w:rsidRPr="0075356E">
        <w:t>in treating patients over five years of age experiencing acute dehydration due to diarrhea.</w:t>
      </w:r>
      <w:ins w:id="453" w:author="Jonah Popp" w:date="2023-10-27T10:49:00Z">
        <w:r w:rsidR="00084FD9">
          <w:t xml:space="preserve"> </w:t>
        </w:r>
      </w:ins>
      <w:ins w:id="454" w:author="Lokhande, Anagha" w:date="2025-05-16T14:02:00Z" w16du:dateUtc="2025-05-16T18:02:00Z">
        <w:r w:rsidR="00BE1131">
          <w:t>[finish paragraph with summary of what we did]</w:t>
        </w:r>
      </w:ins>
      <w:ins w:id="455" w:author="Lokhande, Anagha" w:date="2025-05-16T12:56:00Z" w16du:dateUtc="2025-05-16T16:56:00Z">
        <w:r>
          <w:t xml:space="preserve"> </w:t>
        </w:r>
      </w:ins>
      <w:ins w:id="456" w:author="Jonah Popp" w:date="2023-10-27T10:49:00Z">
        <w:del w:id="457" w:author="Lokhande, Anagha" w:date="2025-05-16T12:55:00Z" w16du:dateUtc="2025-05-16T16:55:00Z">
          <w:r w:rsidR="00084FD9" w:rsidDel="00A56D9F">
            <w:delText xml:space="preserve">To inform this analysis, </w:delText>
          </w:r>
        </w:del>
      </w:ins>
      <w:del w:id="458" w:author="Lokhande, Anagha" w:date="2025-05-16T12:55:00Z" w16du:dateUtc="2025-05-16T16:55:00Z">
        <w:r w:rsidR="0075356E" w:rsidRPr="0075356E" w:rsidDel="00A56D9F">
          <w:delText xml:space="preserve"> </w:delText>
        </w:r>
      </w:del>
      <w:del w:id="459" w:author="Jonah Popp" w:date="2023-10-27T10:46:00Z">
        <w:r w:rsidR="0075356E" w:rsidRPr="0075356E" w:rsidDel="00052F68">
          <w:rPr>
            <w:rFonts w:eastAsia="Arial Unicode MS"/>
          </w:rPr>
          <w:delText xml:space="preserve">This study represents the first comparison of the cost effectiveness of the NIRUDAK model and the WHO </w:delText>
        </w:r>
        <w:r w:rsidR="002B14B3" w:rsidDel="00052F68">
          <w:rPr>
            <w:color w:val="000000"/>
          </w:rPr>
          <w:delText>algorithm</w:delText>
        </w:r>
        <w:r w:rsidR="0075356E" w:rsidRPr="0075356E" w:rsidDel="00052F68">
          <w:rPr>
            <w:rFonts w:eastAsia="Arial Unicode MS"/>
          </w:rPr>
          <w:delText xml:space="preserve">. </w:delText>
        </w:r>
      </w:del>
    </w:p>
    <w:p w14:paraId="61E8EC3A" w14:textId="77777777" w:rsidR="00EE3D70" w:rsidRPr="00D73149" w:rsidRDefault="00EE3D70">
      <w:pPr>
        <w:autoSpaceDE w:val="0"/>
        <w:autoSpaceDN w:val="0"/>
        <w:adjustRightInd w:val="0"/>
        <w:spacing w:line="480" w:lineRule="auto"/>
        <w:ind w:firstLine="720"/>
        <w:pPrChange w:id="460" w:author="Lokhande, Anagha" w:date="2025-05-16T14:09:00Z" w16du:dateUtc="2025-05-16T18:09:00Z">
          <w:pPr>
            <w:spacing w:line="276" w:lineRule="auto"/>
          </w:pPr>
        </w:pPrChange>
      </w:pPr>
    </w:p>
    <w:p w14:paraId="63848239" w14:textId="1359317C" w:rsidR="00EE3D70" w:rsidDel="00A56D9F" w:rsidRDefault="00EE3D70">
      <w:pPr>
        <w:spacing w:line="480" w:lineRule="auto"/>
        <w:rPr>
          <w:ins w:id="461" w:author="Jonah Popp" w:date="2023-10-27T10:50:00Z"/>
          <w:del w:id="462" w:author="Lokhande, Anagha" w:date="2025-05-16T12:55:00Z" w16du:dateUtc="2025-05-16T16:55:00Z"/>
          <w:b/>
          <w:u w:val="single"/>
        </w:rPr>
        <w:pPrChange w:id="463" w:author="Lokhande, Anagha" w:date="2025-05-16T14:09:00Z" w16du:dateUtc="2025-05-16T18:09:00Z">
          <w:pPr>
            <w:spacing w:line="276" w:lineRule="auto"/>
          </w:pPr>
        </w:pPrChange>
      </w:pPr>
      <w:r w:rsidRPr="00D73149">
        <w:rPr>
          <w:b/>
          <w:u w:val="single"/>
        </w:rPr>
        <w:t>Materials and Methods</w:t>
      </w:r>
    </w:p>
    <w:p w14:paraId="59AB5501" w14:textId="77777777" w:rsidR="004A523F" w:rsidDel="00A56D9F" w:rsidRDefault="004A523F">
      <w:pPr>
        <w:spacing w:line="480" w:lineRule="auto"/>
        <w:rPr>
          <w:ins w:id="464" w:author="Jonah Popp" w:date="2023-10-27T10:50:00Z"/>
          <w:del w:id="465" w:author="Lokhande, Anagha" w:date="2025-05-16T12:55:00Z" w16du:dateUtc="2025-05-16T16:55:00Z"/>
          <w:b/>
          <w:u w:val="single"/>
        </w:rPr>
        <w:pPrChange w:id="466" w:author="Lokhande, Anagha" w:date="2025-05-16T14:09:00Z" w16du:dateUtc="2025-05-16T18:09:00Z">
          <w:pPr>
            <w:spacing w:line="276" w:lineRule="auto"/>
          </w:pPr>
        </w:pPrChange>
      </w:pPr>
    </w:p>
    <w:p w14:paraId="08DEBEB1" w14:textId="77777777" w:rsidR="004A523F" w:rsidRDefault="004A523F">
      <w:pPr>
        <w:spacing w:line="480" w:lineRule="auto"/>
        <w:rPr>
          <w:ins w:id="467" w:author="Jonah Popp" w:date="2023-10-27T10:50:00Z"/>
          <w:b/>
          <w:u w:val="single"/>
        </w:rPr>
        <w:pPrChange w:id="468" w:author="Lokhande, Anagha" w:date="2025-05-16T14:09:00Z" w16du:dateUtc="2025-05-16T18:09:00Z">
          <w:pPr>
            <w:spacing w:line="276" w:lineRule="auto"/>
          </w:pPr>
        </w:pPrChange>
      </w:pPr>
    </w:p>
    <w:p w14:paraId="44DAC447" w14:textId="0287D757" w:rsidR="005F4CD5" w:rsidRDefault="005F4CD5" w:rsidP="005F4CD5">
      <w:pPr>
        <w:pStyle w:val="ListParagraph"/>
        <w:numPr>
          <w:ilvl w:val="0"/>
          <w:numId w:val="11"/>
        </w:numPr>
        <w:spacing w:line="480" w:lineRule="auto"/>
        <w:rPr>
          <w:ins w:id="469" w:author="Lokhande, Anagha" w:date="2025-05-16T14:08:00Z" w16du:dateUtc="2025-05-16T18:08:00Z"/>
          <w:bCs/>
        </w:rPr>
      </w:pPr>
      <w:ins w:id="470" w:author="Lokhande, Anagha" w:date="2025-05-16T14:08:00Z" w16du:dateUtc="2025-05-16T18:08:00Z">
        <w:r w:rsidRPr="005F4CD5">
          <w:rPr>
            <w:bCs/>
          </w:rPr>
          <w:t>Mention the N in the parent study and that some proportion were unable to be classified (small) by NIRUDAK because of missing data</w:t>
        </w:r>
      </w:ins>
    </w:p>
    <w:p w14:paraId="5F1F84D3" w14:textId="4BD984EE" w:rsidR="005F4CD5" w:rsidRPr="005F4CD5" w:rsidRDefault="005F4CD5" w:rsidP="005F4CD5">
      <w:pPr>
        <w:spacing w:line="480" w:lineRule="auto"/>
        <w:rPr>
          <w:ins w:id="471" w:author="Lokhande, Anagha" w:date="2025-05-16T14:08:00Z" w16du:dateUtc="2025-05-16T18:08:00Z"/>
          <w:b/>
          <w:u w:val="single"/>
          <w:rPrChange w:id="472" w:author="Lokhande, Anagha" w:date="2025-05-16T14:09:00Z" w16du:dateUtc="2025-05-16T18:09:00Z">
            <w:rPr>
              <w:ins w:id="473" w:author="Lokhande, Anagha" w:date="2025-05-16T14:08:00Z" w16du:dateUtc="2025-05-16T18:08:00Z"/>
              <w:bCs/>
            </w:rPr>
          </w:rPrChange>
        </w:rPr>
      </w:pPr>
      <w:ins w:id="474" w:author="Lokhande, Anagha" w:date="2025-05-16T14:08:00Z" w16du:dateUtc="2025-05-16T18:08:00Z">
        <w:r w:rsidRPr="005F4CD5">
          <w:rPr>
            <w:bCs/>
            <w:i/>
            <w:iCs/>
            <w:rPrChange w:id="475" w:author="Lokhande, Anagha" w:date="2025-05-16T14:09:00Z" w16du:dateUtc="2025-05-16T18:09:00Z">
              <w:rPr/>
            </w:rPrChange>
          </w:rPr>
          <w:t xml:space="preserve">Study Procedures </w:t>
        </w:r>
      </w:ins>
    </w:p>
    <w:p w14:paraId="101469AF" w14:textId="1F475E09" w:rsidR="008D0372" w:rsidRPr="005F4CD5" w:rsidDel="005F4CD5" w:rsidRDefault="00CC571D">
      <w:pPr>
        <w:pStyle w:val="ListParagraph"/>
        <w:numPr>
          <w:ilvl w:val="0"/>
          <w:numId w:val="9"/>
        </w:numPr>
        <w:spacing w:line="480" w:lineRule="auto"/>
        <w:rPr>
          <w:ins w:id="476" w:author="Jonah Popp" w:date="2023-10-27T11:32:00Z"/>
          <w:del w:id="477" w:author="Lokhande, Anagha" w:date="2025-05-16T14:08:00Z" w16du:dateUtc="2025-05-16T18:08:00Z"/>
          <w:bCs/>
          <w:rPrChange w:id="478" w:author="Lokhande, Anagha" w:date="2025-05-16T14:08:00Z" w16du:dateUtc="2025-05-16T18:08:00Z">
            <w:rPr>
              <w:ins w:id="479" w:author="Jonah Popp" w:date="2023-10-27T11:32:00Z"/>
              <w:del w:id="480" w:author="Lokhande, Anagha" w:date="2025-05-16T14:08:00Z" w16du:dateUtc="2025-05-16T18:08:00Z"/>
              <w:b/>
              <w:u w:val="single"/>
            </w:rPr>
          </w:rPrChange>
        </w:rPr>
        <w:pPrChange w:id="481" w:author="Lokhande, Anagha" w:date="2025-05-16T14:09:00Z" w16du:dateUtc="2025-05-16T18:09:00Z">
          <w:pPr>
            <w:spacing w:line="276" w:lineRule="auto"/>
          </w:pPr>
        </w:pPrChange>
      </w:pPr>
      <w:ins w:id="482" w:author="Jonah Popp" w:date="2023-10-27T10:50:00Z">
        <w:del w:id="483" w:author="Lokhande, Anagha" w:date="2025-05-16T14:08:00Z" w16du:dateUtc="2025-05-16T18:08:00Z">
          <w:r w:rsidRPr="005F4CD5" w:rsidDel="005F4CD5">
            <w:rPr>
              <w:bCs/>
              <w:rPrChange w:id="484" w:author="Lokhande, Anagha" w:date="2025-05-16T14:08:00Z" w16du:dateUtc="2025-05-16T18:08:00Z">
                <w:rPr>
                  <w:b/>
                  <w:u w:val="single"/>
                </w:rPr>
              </w:rPrChange>
            </w:rPr>
            <w:delText xml:space="preserve">State: perspective (e.g., </w:delText>
          </w:r>
        </w:del>
      </w:ins>
      <w:ins w:id="485" w:author="Jonah Popp" w:date="2023-10-27T11:26:00Z">
        <w:del w:id="486" w:author="Lokhande, Anagha" w:date="2025-05-16T14:08:00Z" w16du:dateUtc="2025-05-16T18:08:00Z">
          <w:r w:rsidR="00B467D5" w:rsidRPr="005F4CD5" w:rsidDel="005F4CD5">
            <w:rPr>
              <w:bCs/>
              <w:rPrChange w:id="487" w:author="Lokhande, Anagha" w:date="2025-05-16T14:08:00Z" w16du:dateUtc="2025-05-16T18:08:00Z">
                <w:rPr>
                  <w:b/>
                  <w:u w:val="single"/>
                </w:rPr>
              </w:rPrChange>
            </w:rPr>
            <w:delText xml:space="preserve">Bangladesh </w:delText>
          </w:r>
        </w:del>
      </w:ins>
      <w:ins w:id="488" w:author="Jonah Popp" w:date="2023-10-27T10:50:00Z">
        <w:del w:id="489" w:author="Lokhande, Anagha" w:date="2025-05-16T14:08:00Z" w16du:dateUtc="2025-05-16T18:08:00Z">
          <w:r w:rsidRPr="005F4CD5" w:rsidDel="005F4CD5">
            <w:rPr>
              <w:bCs/>
              <w:rPrChange w:id="490" w:author="Lokhande, Anagha" w:date="2025-05-16T14:08:00Z" w16du:dateUtc="2025-05-16T18:08:00Z">
                <w:rPr>
                  <w:b/>
                  <w:u w:val="single"/>
                </w:rPr>
              </w:rPrChange>
            </w:rPr>
            <w:delText xml:space="preserve">societal </w:delText>
          </w:r>
        </w:del>
      </w:ins>
      <w:ins w:id="491" w:author="Jonah Popp" w:date="2023-10-27T10:51:00Z">
        <w:del w:id="492" w:author="Lokhande, Anagha" w:date="2025-05-16T14:08:00Z" w16du:dateUtc="2025-05-16T18:08:00Z">
          <w:r w:rsidRPr="005F4CD5" w:rsidDel="005F4CD5">
            <w:rPr>
              <w:bCs/>
              <w:rPrChange w:id="493" w:author="Lokhande, Anagha" w:date="2025-05-16T14:08:00Z" w16du:dateUtc="2025-05-16T18:08:00Z">
                <w:rPr>
                  <w:b/>
                  <w:u w:val="single"/>
                </w:rPr>
              </w:rPrChange>
            </w:rPr>
            <w:delText>or HCS), time horizon (</w:delText>
          </w:r>
          <w:r w:rsidR="00B85DB4" w:rsidRPr="005F4CD5" w:rsidDel="005F4CD5">
            <w:rPr>
              <w:bCs/>
              <w:rPrChange w:id="494" w:author="Lokhande, Anagha" w:date="2025-05-16T14:08:00Z" w16du:dateUtc="2025-05-16T18:08:00Z">
                <w:rPr>
                  <w:b/>
                  <w:u w:val="single"/>
                </w:rPr>
              </w:rPrChange>
            </w:rPr>
            <w:delText>short term, e.g., 1 week)</w:delText>
          </w:r>
        </w:del>
      </w:ins>
    </w:p>
    <w:p w14:paraId="5C3C5769" w14:textId="0B84C5A3" w:rsidR="004C03F8" w:rsidRPr="005F4CD5" w:rsidDel="005F4CD5" w:rsidRDefault="004C03F8">
      <w:pPr>
        <w:pStyle w:val="ListParagraph"/>
        <w:numPr>
          <w:ilvl w:val="0"/>
          <w:numId w:val="9"/>
        </w:numPr>
        <w:spacing w:line="480" w:lineRule="auto"/>
        <w:rPr>
          <w:ins w:id="495" w:author="Jonah Popp" w:date="2023-10-27T11:26:00Z"/>
          <w:del w:id="496" w:author="Lokhande, Anagha" w:date="2025-05-16T14:08:00Z" w16du:dateUtc="2025-05-16T18:08:00Z"/>
          <w:bCs/>
          <w:rPrChange w:id="497" w:author="Lokhande, Anagha" w:date="2025-05-16T14:08:00Z" w16du:dateUtc="2025-05-16T18:08:00Z">
            <w:rPr>
              <w:ins w:id="498" w:author="Jonah Popp" w:date="2023-10-27T11:26:00Z"/>
              <w:del w:id="499" w:author="Lokhande, Anagha" w:date="2025-05-16T14:08:00Z" w16du:dateUtc="2025-05-16T18:08:00Z"/>
              <w:b/>
              <w:u w:val="single"/>
            </w:rPr>
          </w:rPrChange>
        </w:rPr>
        <w:pPrChange w:id="500" w:author="Lokhande, Anagha" w:date="2025-05-16T14:09:00Z" w16du:dateUtc="2025-05-16T18:09:00Z">
          <w:pPr>
            <w:spacing w:line="276" w:lineRule="auto"/>
          </w:pPr>
        </w:pPrChange>
      </w:pPr>
      <w:ins w:id="501" w:author="Jonah Popp" w:date="2023-10-27T11:32:00Z">
        <w:del w:id="502" w:author="Lokhande, Anagha" w:date="2025-05-16T14:08:00Z" w16du:dateUtc="2025-05-16T18:08:00Z">
          <w:r w:rsidRPr="005F4CD5" w:rsidDel="005F4CD5">
            <w:rPr>
              <w:bCs/>
              <w:rPrChange w:id="503" w:author="Lokhande, Anagha" w:date="2025-05-16T14:08:00Z" w16du:dateUtc="2025-05-16T18:08:00Z">
                <w:rPr>
                  <w:b/>
                  <w:u w:val="single"/>
                </w:rPr>
              </w:rPrChange>
            </w:rPr>
            <w:delText xml:space="preserve">Patients are Bangladesh </w:delText>
          </w:r>
          <w:r w:rsidR="000E1179" w:rsidRPr="005F4CD5" w:rsidDel="005F4CD5">
            <w:rPr>
              <w:bCs/>
              <w:rPrChange w:id="504" w:author="Lokhande, Anagha" w:date="2025-05-16T14:08:00Z" w16du:dateUtc="2025-05-16T18:08:00Z">
                <w:rPr>
                  <w:b/>
                  <w:u w:val="single"/>
                </w:rPr>
              </w:rPrChange>
            </w:rPr>
            <w:delText>6</w:delText>
          </w:r>
          <w:r w:rsidRPr="005F4CD5" w:rsidDel="005F4CD5">
            <w:rPr>
              <w:bCs/>
              <w:rPrChange w:id="505" w:author="Lokhande, Anagha" w:date="2025-05-16T14:08:00Z" w16du:dateUtc="2025-05-16T18:08:00Z">
                <w:rPr>
                  <w:b/>
                  <w:u w:val="single"/>
                </w:rPr>
              </w:rPrChange>
            </w:rPr>
            <w:delText>+</w:delText>
          </w:r>
        </w:del>
      </w:ins>
    </w:p>
    <w:p w14:paraId="33A730DF" w14:textId="03DA7E95" w:rsidR="008D349D" w:rsidRPr="005F4CD5" w:rsidDel="005F4CD5" w:rsidRDefault="008D349D">
      <w:pPr>
        <w:pStyle w:val="ListParagraph"/>
        <w:numPr>
          <w:ilvl w:val="0"/>
          <w:numId w:val="9"/>
        </w:numPr>
        <w:spacing w:line="480" w:lineRule="auto"/>
        <w:rPr>
          <w:ins w:id="506" w:author="Jonah Popp" w:date="2023-10-27T11:24:00Z"/>
          <w:del w:id="507" w:author="Lokhande, Anagha" w:date="2025-05-16T14:08:00Z" w16du:dateUtc="2025-05-16T18:08:00Z"/>
          <w:bCs/>
          <w:rPrChange w:id="508" w:author="Lokhande, Anagha" w:date="2025-05-16T14:08:00Z" w16du:dateUtc="2025-05-16T18:08:00Z">
            <w:rPr>
              <w:ins w:id="509" w:author="Jonah Popp" w:date="2023-10-27T11:24:00Z"/>
              <w:del w:id="510" w:author="Lokhande, Anagha" w:date="2025-05-16T14:08:00Z" w16du:dateUtc="2025-05-16T18:08:00Z"/>
              <w:b/>
              <w:u w:val="single"/>
            </w:rPr>
          </w:rPrChange>
        </w:rPr>
        <w:pPrChange w:id="511" w:author="Lokhande, Anagha" w:date="2025-05-16T14:09:00Z" w16du:dateUtc="2025-05-16T18:09:00Z">
          <w:pPr>
            <w:spacing w:line="276" w:lineRule="auto"/>
          </w:pPr>
        </w:pPrChange>
      </w:pPr>
      <w:ins w:id="512" w:author="Jonah Popp" w:date="2023-10-27T11:24:00Z">
        <w:del w:id="513" w:author="Lokhande, Anagha" w:date="2025-05-16T14:08:00Z" w16du:dateUtc="2025-05-16T18:08:00Z">
          <w:r w:rsidRPr="005F4CD5" w:rsidDel="005F4CD5">
            <w:rPr>
              <w:bCs/>
              <w:rPrChange w:id="514" w:author="Lokhande, Anagha" w:date="2025-05-16T14:08:00Z" w16du:dateUtc="2025-05-16T18:08:00Z">
                <w:rPr>
                  <w:b/>
                  <w:u w:val="single"/>
                </w:rPr>
              </w:rPrChange>
            </w:rPr>
            <w:delText>Make sure model section</w:delText>
          </w:r>
        </w:del>
      </w:ins>
    </w:p>
    <w:p w14:paraId="3419FDD4" w14:textId="02F5F3EA" w:rsidR="004A523F" w:rsidRPr="005F4CD5" w:rsidDel="005F4CD5" w:rsidRDefault="008D349D">
      <w:pPr>
        <w:pStyle w:val="ListParagraph"/>
        <w:numPr>
          <w:ilvl w:val="0"/>
          <w:numId w:val="9"/>
        </w:numPr>
        <w:spacing w:line="480" w:lineRule="auto"/>
        <w:rPr>
          <w:del w:id="515" w:author="Lokhande, Anagha" w:date="2025-05-16T14:07:00Z" w16du:dateUtc="2025-05-16T18:07:00Z"/>
          <w:bCs/>
        </w:rPr>
      </w:pPr>
      <w:ins w:id="516" w:author="Jonah Popp" w:date="2023-10-27T11:24:00Z">
        <w:del w:id="517" w:author="Lokhande, Anagha" w:date="2025-05-16T14:08:00Z" w16du:dateUtc="2025-05-16T18:08:00Z">
          <w:r w:rsidRPr="005F4CD5" w:rsidDel="005F4CD5">
            <w:rPr>
              <w:bCs/>
              <w:rPrChange w:id="518" w:author="Lokhande, Anagha" w:date="2025-05-16T14:08:00Z" w16du:dateUtc="2025-05-16T18:08:00Z">
                <w:rPr>
                  <w:b/>
                  <w:u w:val="single"/>
                </w:rPr>
              </w:rPrChange>
            </w:rPr>
            <w:delText>Outcome section</w:delText>
          </w:r>
        </w:del>
      </w:ins>
    </w:p>
    <w:p w14:paraId="1B018210" w14:textId="45FAB265" w:rsidR="0085770E" w:rsidRPr="005F4CD5" w:rsidDel="005F4CD5" w:rsidRDefault="006E0874">
      <w:pPr>
        <w:pStyle w:val="ListParagraph"/>
        <w:numPr>
          <w:ilvl w:val="0"/>
          <w:numId w:val="9"/>
        </w:numPr>
        <w:spacing w:line="480" w:lineRule="auto"/>
        <w:rPr>
          <w:del w:id="519" w:author="Lokhande, Anagha" w:date="2025-05-16T12:55:00Z" w16du:dateUtc="2025-05-16T16:55:00Z"/>
          <w:bCs/>
        </w:rPr>
      </w:pPr>
      <w:ins w:id="520" w:author="Jonah Popp" w:date="2023-10-27T11:29:00Z">
        <w:del w:id="521" w:author="Lokhande, Anagha" w:date="2025-05-16T14:08:00Z" w16du:dateUtc="2025-05-16T18:08:00Z">
          <w:r w:rsidRPr="005F4CD5" w:rsidDel="005F4CD5">
            <w:rPr>
              <w:bCs/>
              <w:rPrChange w:id="522" w:author="Lokhande, Anagha" w:date="2025-05-16T14:08:00Z" w16du:dateUtc="2025-05-16T18:08:00Z">
                <w:rPr>
                  <w:b/>
                  <w:u w:val="single"/>
                </w:rPr>
              </w:rPrChange>
            </w:rPr>
            <w:delText>Generalization section in the hospital</w:delText>
          </w:r>
          <w:r w:rsidR="00D16259" w:rsidRPr="005F4CD5" w:rsidDel="005F4CD5">
            <w:rPr>
              <w:bCs/>
              <w:rPrChange w:id="523" w:author="Lokhande, Anagha" w:date="2025-05-16T14:08:00Z" w16du:dateUtc="2025-05-16T18:08:00Z">
                <w:rPr>
                  <w:b/>
                  <w:u w:val="single"/>
                </w:rPr>
              </w:rPrChange>
            </w:rPr>
            <w:delText>s</w:delText>
          </w:r>
        </w:del>
      </w:ins>
    </w:p>
    <w:p w14:paraId="3372C96F" w14:textId="77777777" w:rsidR="005E3D87" w:rsidRPr="005F4CD5" w:rsidDel="005F4CD5" w:rsidRDefault="005E3D87">
      <w:pPr>
        <w:pStyle w:val="ListParagraph"/>
        <w:spacing w:line="480" w:lineRule="auto"/>
        <w:rPr>
          <w:del w:id="524" w:author="Lokhande, Anagha" w:date="2025-05-16T12:55:00Z" w16du:dateUtc="2025-05-16T16:55:00Z"/>
          <w:bCs/>
        </w:rPr>
      </w:pPr>
    </w:p>
    <w:p w14:paraId="6F84F020" w14:textId="77777777" w:rsidR="005E3D87" w:rsidRPr="005F4CD5" w:rsidDel="005F4CD5" w:rsidRDefault="005E3D87">
      <w:pPr>
        <w:pStyle w:val="ListParagraph"/>
        <w:spacing w:line="480" w:lineRule="auto"/>
        <w:rPr>
          <w:ins w:id="525" w:author="Jonah Popp" w:date="2023-11-10T14:29:00Z"/>
          <w:del w:id="526" w:author="Lokhande, Anagha" w:date="2025-05-16T14:07:00Z" w16du:dateUtc="2025-05-16T18:07:00Z"/>
          <w:bCs/>
          <w:rPrChange w:id="527" w:author="Lokhande, Anagha" w:date="2025-05-16T14:08:00Z" w16du:dateUtc="2025-05-16T18:08:00Z">
            <w:rPr>
              <w:ins w:id="528" w:author="Jonah Popp" w:date="2023-11-10T14:29:00Z"/>
              <w:del w:id="529" w:author="Lokhande, Anagha" w:date="2025-05-16T14:07:00Z" w16du:dateUtc="2025-05-16T18:07:00Z"/>
              <w:b/>
              <w:u w:val="single"/>
            </w:rPr>
          </w:rPrChange>
        </w:rPr>
        <w:pPrChange w:id="530" w:author="Lokhande, Anagha" w:date="2025-05-16T14:09:00Z" w16du:dateUtc="2025-05-16T18:09:00Z">
          <w:pPr>
            <w:spacing w:line="276" w:lineRule="auto"/>
          </w:pPr>
        </w:pPrChange>
      </w:pPr>
    </w:p>
    <w:p w14:paraId="76B79884" w14:textId="40FB3838" w:rsidR="005E3D87" w:rsidRPr="005F4CD5" w:rsidDel="00A56D9F" w:rsidRDefault="002406D9">
      <w:pPr>
        <w:pStyle w:val="ListParagraph"/>
        <w:spacing w:line="480" w:lineRule="auto"/>
        <w:rPr>
          <w:ins w:id="531" w:author="Jonah Popp" w:date="2023-11-10T14:33:00Z"/>
          <w:del w:id="532" w:author="Lokhande, Anagha" w:date="2025-05-16T12:55:00Z" w16du:dateUtc="2025-05-16T16:55:00Z"/>
          <w:bCs/>
          <w:rPrChange w:id="533" w:author="Lokhande, Anagha" w:date="2025-05-16T14:08:00Z" w16du:dateUtc="2025-05-16T18:08:00Z">
            <w:rPr>
              <w:ins w:id="534" w:author="Jonah Popp" w:date="2023-11-10T14:33:00Z"/>
              <w:del w:id="535" w:author="Lokhande, Anagha" w:date="2025-05-16T12:55:00Z" w16du:dateUtc="2025-05-16T16:55:00Z"/>
              <w:b/>
              <w:u w:val="single"/>
            </w:rPr>
          </w:rPrChange>
        </w:rPr>
        <w:pPrChange w:id="536" w:author="Lokhande, Anagha" w:date="2025-05-16T14:09:00Z" w16du:dateUtc="2025-05-16T18:09:00Z">
          <w:pPr>
            <w:spacing w:line="276" w:lineRule="auto"/>
          </w:pPr>
        </w:pPrChange>
      </w:pPr>
      <w:ins w:id="537" w:author="Jonah Popp" w:date="2023-11-10T14:29:00Z">
        <w:del w:id="538" w:author="Lokhande, Anagha" w:date="2025-05-16T14:08:00Z" w16du:dateUtc="2025-05-16T18:08:00Z">
          <w:r w:rsidRPr="005F4CD5" w:rsidDel="005F4CD5">
            <w:rPr>
              <w:bCs/>
              <w:rPrChange w:id="539" w:author="Lokhande, Anagha" w:date="2025-05-16T14:08:00Z" w16du:dateUtc="2025-05-16T18:08:00Z">
                <w:rPr>
                  <w:b/>
                  <w:u w:val="single"/>
                </w:rPr>
              </w:rPrChange>
            </w:rPr>
            <w:delText xml:space="preserve">Mention the N in the parent study and that some proportion were unable to be </w:delText>
          </w:r>
        </w:del>
      </w:ins>
      <w:ins w:id="540" w:author="Jonah Popp" w:date="2023-11-10T14:30:00Z">
        <w:del w:id="541" w:author="Lokhande, Anagha" w:date="2025-05-16T14:08:00Z" w16du:dateUtc="2025-05-16T18:08:00Z">
          <w:r w:rsidRPr="005F4CD5" w:rsidDel="005F4CD5">
            <w:rPr>
              <w:bCs/>
              <w:rPrChange w:id="542" w:author="Lokhande, Anagha" w:date="2025-05-16T14:08:00Z" w16du:dateUtc="2025-05-16T18:08:00Z">
                <w:rPr>
                  <w:b/>
                  <w:u w:val="single"/>
                </w:rPr>
              </w:rPrChange>
            </w:rPr>
            <w:delText xml:space="preserve">classified (small) by NIRUDAK because of </w:delText>
          </w:r>
        </w:del>
      </w:ins>
      <w:ins w:id="543" w:author="Jonah Popp" w:date="2023-11-10T14:33:00Z">
        <w:del w:id="544" w:author="Lokhande, Anagha" w:date="2025-05-16T14:08:00Z" w16du:dateUtc="2025-05-16T18:08:00Z">
          <w:r w:rsidR="00D477F6" w:rsidRPr="005F4CD5" w:rsidDel="005F4CD5">
            <w:rPr>
              <w:bCs/>
              <w:rPrChange w:id="545" w:author="Lokhande, Anagha" w:date="2025-05-16T14:08:00Z" w16du:dateUtc="2025-05-16T18:08:00Z">
                <w:rPr>
                  <w:b/>
                  <w:u w:val="single"/>
                </w:rPr>
              </w:rPrChange>
            </w:rPr>
            <w:delText>missing</w:delText>
          </w:r>
        </w:del>
      </w:ins>
      <w:ins w:id="546" w:author="Jonah Popp" w:date="2023-11-10T14:30:00Z">
        <w:del w:id="547" w:author="Lokhande, Anagha" w:date="2025-05-16T14:08:00Z" w16du:dateUtc="2025-05-16T18:08:00Z">
          <w:r w:rsidRPr="005F4CD5" w:rsidDel="005F4CD5">
            <w:rPr>
              <w:bCs/>
              <w:rPrChange w:id="548" w:author="Lokhande, Anagha" w:date="2025-05-16T14:08:00Z" w16du:dateUtc="2025-05-16T18:08:00Z">
                <w:rPr>
                  <w:b/>
                  <w:u w:val="single"/>
                </w:rPr>
              </w:rPrChange>
            </w:rPr>
            <w:delText xml:space="preserve"> data</w:delText>
          </w:r>
        </w:del>
      </w:ins>
    </w:p>
    <w:p w14:paraId="6060C291" w14:textId="77777777" w:rsidR="00D477F6" w:rsidRPr="005F4CD5" w:rsidDel="005F4CD5" w:rsidRDefault="00D477F6">
      <w:pPr>
        <w:spacing w:line="480" w:lineRule="auto"/>
        <w:ind w:left="720"/>
        <w:rPr>
          <w:del w:id="549" w:author="Lokhande, Anagha" w:date="2025-05-16T14:07:00Z" w16du:dateUtc="2025-05-16T18:07:00Z"/>
          <w:bCs/>
        </w:rPr>
        <w:pPrChange w:id="550" w:author="Lokhande, Anagha" w:date="2025-05-16T14:09:00Z" w16du:dateUtc="2025-05-16T18:09:00Z">
          <w:pPr/>
        </w:pPrChange>
      </w:pPr>
    </w:p>
    <w:p w14:paraId="3CE9BD9B" w14:textId="5FD56C64" w:rsidR="00D477F6" w:rsidRPr="005F4CD5" w:rsidDel="00A56D9F" w:rsidRDefault="00D477F6">
      <w:pPr>
        <w:spacing w:line="480" w:lineRule="auto"/>
        <w:rPr>
          <w:ins w:id="551" w:author="Jonah Popp" w:date="2023-10-27T11:23:00Z"/>
          <w:del w:id="552" w:author="Lokhande, Anagha" w:date="2025-05-16T12:55:00Z" w16du:dateUtc="2025-05-16T16:55:00Z"/>
          <w:bCs/>
          <w:rPrChange w:id="553" w:author="Lokhande, Anagha" w:date="2025-05-16T14:08:00Z" w16du:dateUtc="2025-05-16T18:08:00Z">
            <w:rPr>
              <w:ins w:id="554" w:author="Jonah Popp" w:date="2023-10-27T11:23:00Z"/>
              <w:del w:id="555" w:author="Lokhande, Anagha" w:date="2025-05-16T12:55:00Z" w16du:dateUtc="2025-05-16T16:55:00Z"/>
              <w:b/>
              <w:u w:val="single"/>
            </w:rPr>
          </w:rPrChange>
        </w:rPr>
        <w:pPrChange w:id="556" w:author="Lokhande, Anagha" w:date="2025-05-16T14:09:00Z" w16du:dateUtc="2025-05-16T18:09:00Z">
          <w:pPr>
            <w:spacing w:line="276" w:lineRule="auto"/>
          </w:pPr>
        </w:pPrChange>
      </w:pPr>
      <w:ins w:id="557" w:author="Jonah Popp" w:date="2023-11-10T14:33:00Z">
        <w:del w:id="558" w:author="Lokhande, Anagha" w:date="2025-05-16T14:07:00Z" w16du:dateUtc="2025-05-16T18:07:00Z">
          <w:r w:rsidRPr="005F4CD5" w:rsidDel="005F4CD5">
            <w:rPr>
              <w:bCs/>
              <w:rPrChange w:id="559" w:author="Lokhande, Anagha" w:date="2025-05-16T14:08:00Z" w16du:dateUtc="2025-05-16T18:08:00Z">
                <w:rPr>
                  <w:b/>
                  <w:u w:val="single"/>
                </w:rPr>
              </w:rPrChange>
            </w:rPr>
            <w:delText>F</w:delText>
          </w:r>
        </w:del>
        <w:del w:id="560" w:author="Lokhande, Anagha" w:date="2025-05-16T14:08:00Z" w16du:dateUtc="2025-05-16T18:08:00Z">
          <w:r w:rsidRPr="005F4CD5" w:rsidDel="005F4CD5">
            <w:rPr>
              <w:bCs/>
              <w:rPrChange w:id="561" w:author="Lokhande, Anagha" w:date="2025-05-16T14:08:00Z" w16du:dateUtc="2025-05-16T18:08:00Z">
                <w:rPr>
                  <w:b/>
                  <w:u w:val="single"/>
                </w:rPr>
              </w:rPrChange>
            </w:rPr>
            <w:delText>igure out if this cohort was cholera only or if that was most of population</w:delText>
          </w:r>
        </w:del>
      </w:ins>
    </w:p>
    <w:p w14:paraId="48F17B18" w14:textId="0FEF2FE7" w:rsidR="00BD6AD9" w:rsidRPr="005F4CD5" w:rsidDel="005F4CD5" w:rsidRDefault="00BD6AD9">
      <w:pPr>
        <w:spacing w:line="480" w:lineRule="auto"/>
        <w:rPr>
          <w:del w:id="562" w:author="Lokhande, Anagha" w:date="2025-05-16T14:08:00Z" w16du:dateUtc="2025-05-16T18:08:00Z"/>
          <w:bCs/>
          <w:rPrChange w:id="563" w:author="Lokhande, Anagha" w:date="2025-05-16T14:08:00Z" w16du:dateUtc="2025-05-16T18:08:00Z">
            <w:rPr>
              <w:del w:id="564" w:author="Lokhande, Anagha" w:date="2025-05-16T14:08:00Z" w16du:dateUtc="2025-05-16T18:08:00Z"/>
              <w:b/>
              <w:u w:val="single"/>
            </w:rPr>
          </w:rPrChange>
        </w:rPr>
        <w:pPrChange w:id="565" w:author="Lokhande, Anagha" w:date="2025-05-16T14:09:00Z" w16du:dateUtc="2025-05-16T18:09:00Z">
          <w:pPr>
            <w:spacing w:line="276" w:lineRule="auto"/>
          </w:pPr>
        </w:pPrChange>
      </w:pPr>
    </w:p>
    <w:p w14:paraId="6D849E65" w14:textId="4F9789A0" w:rsidR="00EE3D70" w:rsidRPr="005F4CD5" w:rsidDel="005F4CD5" w:rsidRDefault="00EE3D70">
      <w:pPr>
        <w:spacing w:line="480" w:lineRule="auto"/>
        <w:rPr>
          <w:del w:id="566" w:author="Lokhande, Anagha" w:date="2025-05-16T14:08:00Z" w16du:dateUtc="2025-05-16T18:08:00Z"/>
          <w:bCs/>
          <w:i/>
          <w:iCs/>
        </w:rPr>
        <w:pPrChange w:id="567" w:author="Lokhande, Anagha" w:date="2025-05-16T14:09:00Z" w16du:dateUtc="2025-05-16T18:09:00Z">
          <w:pPr>
            <w:spacing w:line="276" w:lineRule="auto"/>
          </w:pPr>
        </w:pPrChange>
      </w:pPr>
      <w:del w:id="568" w:author="Lokhande, Anagha" w:date="2025-05-16T14:08:00Z" w16du:dateUtc="2025-05-16T18:08:00Z">
        <w:r w:rsidRPr="005F4CD5" w:rsidDel="005F4CD5">
          <w:rPr>
            <w:bCs/>
            <w:i/>
            <w:iCs/>
          </w:rPr>
          <w:delText xml:space="preserve">Study Procedures </w:delText>
        </w:r>
      </w:del>
    </w:p>
    <w:p w14:paraId="7672CCE7" w14:textId="2DD804A0" w:rsidR="00891F9E" w:rsidRDefault="00910027">
      <w:pPr>
        <w:spacing w:line="480" w:lineRule="auto"/>
        <w:ind w:firstLine="720"/>
        <w:rPr>
          <w:ins w:id="569" w:author="Monique Gainey" w:date="2023-10-07T02:14:00Z"/>
          <w:bCs/>
        </w:rPr>
        <w:pPrChange w:id="570" w:author="Lokhande, Anagha" w:date="2025-05-16T14:09:00Z" w16du:dateUtc="2025-05-16T18:09:00Z">
          <w:pPr>
            <w:spacing w:line="276" w:lineRule="auto"/>
            <w:ind w:firstLine="720"/>
          </w:pPr>
        </w:pPrChange>
      </w:pPr>
      <w:ins w:id="571" w:author="Jonah Popp" w:date="2023-10-27T11:25:00Z">
        <w:r w:rsidRPr="005F4CD5">
          <w:rPr>
            <w:bCs/>
            <w:rPrChange w:id="572" w:author="Lokhande, Anagha" w:date="2025-05-16T14:08:00Z" w16du:dateUtc="2025-05-16T18:08:00Z">
              <w:rPr>
                <w:b/>
                <w:u w:val="single"/>
              </w:rPr>
            </w:rPrChange>
          </w:rPr>
          <w:t>To inform the cost-effectiveness analysis, we used economic data collected as part of the NIRUDAK study</w:t>
        </w:r>
      </w:ins>
      <w:del w:id="573" w:author="Jonah Popp" w:date="2023-10-27T11:26:00Z">
        <w:r w:rsidR="00B50A60" w:rsidRPr="005F4CD5" w:rsidDel="00B467D5">
          <w:rPr>
            <w:bCs/>
          </w:rPr>
          <w:delText>Data were collected as part of the NIRUDAK study</w:delText>
        </w:r>
      </w:del>
      <w:r w:rsidR="00B50A60" w:rsidRPr="005F4CD5">
        <w:rPr>
          <w:bCs/>
        </w:rPr>
        <w:t>,</w:t>
      </w:r>
      <w:r w:rsidR="00B50A60" w:rsidRPr="00B50A60">
        <w:rPr>
          <w:bCs/>
        </w:rPr>
        <w:t xml:space="preserve"> a prospective cohort study of patients over five years</w:t>
      </w:r>
      <w:r w:rsidR="00B50A60">
        <w:rPr>
          <w:bCs/>
        </w:rPr>
        <w:t xml:space="preserve"> </w:t>
      </w:r>
      <w:ins w:id="574" w:author="Lokhande, Anagha" w:date="2025-05-15T23:27:00Z" w16du:dateUtc="2025-05-16T03:27:00Z">
        <w:r w:rsidR="00915B3B">
          <w:rPr>
            <w:bCs/>
          </w:rPr>
          <w:t xml:space="preserve">of age </w:t>
        </w:r>
      </w:ins>
      <w:r w:rsidR="00B50A60" w:rsidRPr="00B50A60">
        <w:rPr>
          <w:bCs/>
        </w:rPr>
        <w:t xml:space="preserve">presenting with </w:t>
      </w:r>
      <w:ins w:id="575" w:author="Monique Gainey" w:date="2023-10-07T02:00:00Z">
        <w:r w:rsidR="00891F9E">
          <w:rPr>
            <w:bCs/>
          </w:rPr>
          <w:t xml:space="preserve">acute </w:t>
        </w:r>
      </w:ins>
      <w:r w:rsidR="00B50A60" w:rsidRPr="00B50A60">
        <w:rPr>
          <w:bCs/>
        </w:rPr>
        <w:t>diarrhea to the International Centre for Diarrhoeal Disease Research, Bangladesh (icddr,b)</w:t>
      </w:r>
      <w:ins w:id="576" w:author="Jonah Popp" w:date="2023-10-27T11:27:00Z">
        <w:r w:rsidR="00B20011">
          <w:rPr>
            <w:bCs/>
          </w:rPr>
          <w:t xml:space="preserve"> </w:t>
        </w:r>
        <w:r w:rsidR="00FA43B5">
          <w:rPr>
            <w:bCs/>
          </w:rPr>
          <w:t>at</w:t>
        </w:r>
      </w:ins>
      <w:r w:rsidR="00B50A60" w:rsidRPr="00B50A60">
        <w:rPr>
          <w:bCs/>
        </w:rPr>
        <w:t xml:space="preserve"> Dhaka Hospital in Bangladesh between </w:t>
      </w:r>
      <w:commentRangeStart w:id="577"/>
      <w:r w:rsidR="00B50A60" w:rsidRPr="00B50A60">
        <w:rPr>
          <w:bCs/>
        </w:rPr>
        <w:t>March 2019 and March 2020</w:t>
      </w:r>
      <w:ins w:id="578" w:author="Lokhande, Anagha" w:date="2025-05-16T18:06:00Z" w16du:dateUtc="2025-05-16T22:06:00Z">
        <w:r w:rsidR="006A699A">
          <w:rPr>
            <w:bCs/>
          </w:rPr>
          <w:t>.</w:t>
        </w:r>
      </w:ins>
      <w:del w:id="579" w:author="Lokhande, Anagha" w:date="2025-05-16T18:06:00Z" w16du:dateUtc="2025-05-16T22:06:00Z">
        <w:r w:rsidR="001A6F73" w:rsidDel="006A699A">
          <w:rPr>
            <w:bCs/>
          </w:rPr>
          <w:delText xml:space="preserve"> </w:delText>
        </w:r>
      </w:del>
      <w:commentRangeEnd w:id="577"/>
      <w:r w:rsidR="006E0874">
        <w:rPr>
          <w:rStyle w:val="CommentReference"/>
        </w:rPr>
        <w:commentReference w:id="577"/>
      </w:r>
      <w:r w:rsidR="001A6F73">
        <w:rPr>
          <w:bCs/>
        </w:rPr>
        <w:fldChar w:fldCharType="begin"/>
      </w:r>
      <w:ins w:id="580" w:author="Lokhande, Anagha" w:date="2025-05-16T11:56:00Z" w16du:dateUtc="2025-05-16T15:56:00Z">
        <w:r w:rsidR="008729FE">
          <w:rPr>
            <w:bCs/>
          </w:rPr>
          <w:instrText xml:space="preserve"> ADDIN ZOTERO_ITEM CSL_CITATION {"citationID":"HDmjZN0T","properties":{"formattedCitation":"\\super 1\\nosupersub{}","plainCitation":"1","noteIndex":0},"citationItems":[{"id":483,"uris":["http://zotero.org/users/local/o7RWvSLw/items/69A2K3VK"],"itemData":{"id":483,"type":"article-journal","abstract":"Diarrheal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ins>
      <w:del w:id="581" w:author="Lokhande, Anagha" w:date="2025-05-16T11:56:00Z" w16du:dateUtc="2025-05-16T15:56:00Z">
        <w:r w:rsidR="008729FE" w:rsidDel="008729FE">
          <w:rPr>
            <w:bCs/>
          </w:rPr>
          <w:delInstrText xml:space="preserve"> ADDIN ZOTERO_ITEM CSL_CITATION {"citationID":"HDmjZN0T","properties":{"formattedCitation":"(1)","plainCitation":"(1)","noteIndex":0},"citationItems":[{"id":483,"uris":["http://zotero.org/users/local/o7RWvSLw/items/69A2K3VK"],"itemData":{"id":483,"type":"article-journal","abstract":"Diarrheal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delInstrText>
        </w:r>
      </w:del>
      <w:r w:rsidR="001A6F73">
        <w:rPr>
          <w:bCs/>
        </w:rPr>
        <w:fldChar w:fldCharType="separate"/>
      </w:r>
      <w:ins w:id="582" w:author="Lokhande, Anagha" w:date="2025-05-16T11:56:00Z" w16du:dateUtc="2025-05-16T15:56:00Z">
        <w:r w:rsidR="008729FE" w:rsidRPr="008729FE">
          <w:rPr>
            <w:vertAlign w:val="superscript"/>
          </w:rPr>
          <w:t>1</w:t>
        </w:r>
      </w:ins>
      <w:del w:id="583" w:author="Lokhande, Anagha" w:date="2025-05-16T11:56:00Z" w16du:dateUtc="2025-05-16T15:56:00Z">
        <w:r w:rsidR="008729FE" w:rsidRPr="008729FE" w:rsidDel="008729FE">
          <w:delText>(1)</w:delText>
        </w:r>
      </w:del>
      <w:r w:rsidR="001A6F73">
        <w:rPr>
          <w:bCs/>
        </w:rPr>
        <w:fldChar w:fldCharType="end"/>
      </w:r>
      <w:del w:id="584" w:author="Lokhande, Anagha" w:date="2025-05-16T18:06:00Z" w16du:dateUtc="2025-05-16T22:06:00Z">
        <w:r w:rsidR="00B50A60" w:rsidRPr="00B50A60" w:rsidDel="006A699A">
          <w:rPr>
            <w:bCs/>
          </w:rPr>
          <w:delText>.</w:delText>
        </w:r>
      </w:del>
      <w:r w:rsidR="00B50A60" w:rsidRPr="00B50A60">
        <w:rPr>
          <w:bCs/>
        </w:rPr>
        <w:t xml:space="preserve"> </w:t>
      </w:r>
      <w:ins w:id="585" w:author="Monique Gainey" w:date="2023-10-07T01:58:00Z">
        <w:r w:rsidR="00154EB9">
          <w:rPr>
            <w:bCs/>
          </w:rPr>
          <w:t xml:space="preserve">All </w:t>
        </w:r>
      </w:ins>
      <w:ins w:id="586" w:author="Jonah Popp" w:date="2023-10-27T11:34:00Z">
        <w:r w:rsidR="009B6FDC">
          <w:rPr>
            <w:bCs/>
          </w:rPr>
          <w:t xml:space="preserve">acute diarrhea </w:t>
        </w:r>
      </w:ins>
      <w:ins w:id="587" w:author="Monique Gainey" w:date="2023-10-07T01:58:00Z">
        <w:r w:rsidR="00154EB9">
          <w:rPr>
            <w:bCs/>
          </w:rPr>
          <w:t>p</w:t>
        </w:r>
      </w:ins>
      <w:r w:rsidR="002B14B3">
        <w:rPr>
          <w:bCs/>
        </w:rPr>
        <w:t xml:space="preserve">atients </w:t>
      </w:r>
      <w:ins w:id="588" w:author="Monique Gainey" w:date="2023-10-07T01:58:00Z">
        <w:r w:rsidR="00154EB9">
          <w:rPr>
            <w:bCs/>
          </w:rPr>
          <w:t>admitted to Dhaka</w:t>
        </w:r>
      </w:ins>
      <w:ins w:id="589" w:author="Monique Gainey" w:date="2023-10-07T01:59:00Z">
        <w:r w:rsidR="00154EB9">
          <w:rPr>
            <w:bCs/>
          </w:rPr>
          <w:t xml:space="preserve"> Hospital’s Emergency Ward </w:t>
        </w:r>
      </w:ins>
      <w:r w:rsidR="002B14B3">
        <w:rPr>
          <w:bCs/>
        </w:rPr>
        <w:t xml:space="preserve">were screened </w:t>
      </w:r>
      <w:ins w:id="590" w:author="Monique Gainey" w:date="2023-10-07T01:59:00Z">
        <w:r w:rsidR="00154EB9">
          <w:rPr>
            <w:bCs/>
          </w:rPr>
          <w:t xml:space="preserve">and randomly selected </w:t>
        </w:r>
      </w:ins>
      <w:r w:rsidR="002B14B3">
        <w:rPr>
          <w:bCs/>
        </w:rPr>
        <w:t>for participation in the study upon arrival to the hospita</w:t>
      </w:r>
      <w:r w:rsidR="001A6F73">
        <w:rPr>
          <w:bCs/>
        </w:rPr>
        <w:t>l</w:t>
      </w:r>
      <w:r w:rsidR="002B14B3">
        <w:rPr>
          <w:bCs/>
        </w:rPr>
        <w:t xml:space="preserve">. </w:t>
      </w:r>
      <w:ins w:id="591" w:author="Monique Gainey" w:date="2023-10-07T02:00:00Z">
        <w:r w:rsidR="00891F9E">
          <w:rPr>
            <w:bCs/>
          </w:rPr>
          <w:t xml:space="preserve">Selected patients were excluded </w:t>
        </w:r>
      </w:ins>
      <w:ins w:id="592" w:author="Monique Gainey" w:date="2023-10-07T02:10:00Z">
        <w:r w:rsidR="009158C9">
          <w:rPr>
            <w:bCs/>
          </w:rPr>
          <w:t>if</w:t>
        </w:r>
      </w:ins>
      <w:ins w:id="593" w:author="Monique Gainey" w:date="2023-10-07T02:00:00Z">
        <w:r w:rsidR="00891F9E">
          <w:rPr>
            <w:bCs/>
          </w:rPr>
          <w:t xml:space="preserve"> they met the following </w:t>
        </w:r>
      </w:ins>
      <w:ins w:id="594" w:author="Monique Gainey" w:date="2023-10-07T02:02:00Z">
        <w:r w:rsidR="00891F9E">
          <w:rPr>
            <w:bCs/>
          </w:rPr>
          <w:t>criteria</w:t>
        </w:r>
      </w:ins>
      <w:ins w:id="595" w:author="Monique Gainey" w:date="2023-10-07T02:00:00Z">
        <w:r w:rsidR="00891F9E">
          <w:rPr>
            <w:bCs/>
          </w:rPr>
          <w:t>: diarrhea lasting more than seven days, having fewer than three loose stools in the past 24 hours</w:t>
        </w:r>
      </w:ins>
      <w:ins w:id="596" w:author="Monique Gainey" w:date="2023-10-07T02:01:00Z">
        <w:r w:rsidR="00891F9E">
          <w:rPr>
            <w:bCs/>
          </w:rPr>
          <w:t xml:space="preserve">, and having a definitive diagnosis other than </w:t>
        </w:r>
      </w:ins>
      <w:ins w:id="597" w:author="Monique Gainey" w:date="2023-10-07T02:02:00Z">
        <w:r w:rsidR="00891F9E">
          <w:rPr>
            <w:bCs/>
          </w:rPr>
          <w:t xml:space="preserve">acute gastroenteritis. Previously enrolled patients were also excluded from the study. Upon consent, </w:t>
        </w:r>
      </w:ins>
      <w:ins w:id="598" w:author="Monique Gainey" w:date="2023-10-07T02:03:00Z">
        <w:r w:rsidR="00891F9E">
          <w:rPr>
            <w:bCs/>
          </w:rPr>
          <w:t>two research</w:t>
        </w:r>
      </w:ins>
      <w:r w:rsidR="00B50A60" w:rsidRPr="00B50A60">
        <w:rPr>
          <w:bCs/>
        </w:rPr>
        <w:t xml:space="preserve"> nurses independently assessed patients for symptoms of dehydration on arrival</w:t>
      </w:r>
      <w:r w:rsidR="00CF52C9">
        <w:rPr>
          <w:bCs/>
        </w:rPr>
        <w:t xml:space="preserve"> </w:t>
      </w:r>
      <w:r w:rsidR="0033648B">
        <w:rPr>
          <w:bCs/>
        </w:rPr>
        <w:t>and</w:t>
      </w:r>
      <w:r w:rsidR="00B50A60" w:rsidRPr="00B50A60">
        <w:rPr>
          <w:bCs/>
        </w:rPr>
        <w:t xml:space="preserve"> continued to collect and record patient weight and </w:t>
      </w:r>
      <w:ins w:id="599" w:author="Jonah Popp" w:date="2023-10-27T11:36:00Z">
        <w:r w:rsidR="0024138E">
          <w:rPr>
            <w:bCs/>
          </w:rPr>
          <w:t xml:space="preserve">the </w:t>
        </w:r>
      </w:ins>
      <w:r w:rsidR="00B50A60" w:rsidRPr="00B50A60">
        <w:rPr>
          <w:bCs/>
        </w:rPr>
        <w:t xml:space="preserve">amount of fluid administered </w:t>
      </w:r>
      <w:ins w:id="600" w:author="Monique Gainey" w:date="2023-10-07T02:04:00Z">
        <w:r w:rsidR="00891F9E">
          <w:rPr>
            <w:bCs/>
          </w:rPr>
          <w:t xml:space="preserve">every four hours </w:t>
        </w:r>
      </w:ins>
      <w:r w:rsidR="00B50A60" w:rsidRPr="00B50A60">
        <w:rPr>
          <w:bCs/>
        </w:rPr>
        <w:t xml:space="preserve">until the patients were discharged. </w:t>
      </w:r>
      <w:ins w:id="601" w:author="Monique Gainey" w:date="2023-10-07T02:04:00Z">
        <w:r w:rsidR="00891F9E">
          <w:rPr>
            <w:bCs/>
          </w:rPr>
          <w:t>All p</w:t>
        </w:r>
      </w:ins>
      <w:r w:rsidR="001A6F73">
        <w:rPr>
          <w:bCs/>
        </w:rPr>
        <w:t>atient</w:t>
      </w:r>
      <w:ins w:id="602" w:author="Monique Gainey" w:date="2023-10-07T01:57:00Z">
        <w:r w:rsidR="002E6597">
          <w:rPr>
            <w:bCs/>
          </w:rPr>
          <w:t>s</w:t>
        </w:r>
      </w:ins>
      <w:r w:rsidR="001A6F73">
        <w:rPr>
          <w:bCs/>
        </w:rPr>
        <w:t xml:space="preserve"> were </w:t>
      </w:r>
      <w:ins w:id="603" w:author="Monique Gainey" w:date="2023-10-07T02:04:00Z">
        <w:r w:rsidR="00891F9E">
          <w:rPr>
            <w:bCs/>
          </w:rPr>
          <w:t>managed according to icddr,b’s hospital p</w:t>
        </w:r>
      </w:ins>
      <w:ins w:id="604" w:author="Monique Gainey" w:date="2023-10-07T02:05:00Z">
        <w:r w:rsidR="00891F9E">
          <w:rPr>
            <w:bCs/>
          </w:rPr>
          <w:t>rotocols, which follow WHO’s IMAI and Integrated Management of Childhood Illness (IMCI) guidelines</w:t>
        </w:r>
        <w:commentRangeStart w:id="605"/>
        <w:r w:rsidR="00891F9E">
          <w:rPr>
            <w:bCs/>
          </w:rPr>
          <w:t>.</w:t>
        </w:r>
      </w:ins>
      <w:commentRangeEnd w:id="605"/>
      <w:r w:rsidR="0001511D">
        <w:rPr>
          <w:bCs/>
        </w:rPr>
        <w:fldChar w:fldCharType="begin"/>
      </w:r>
      <w:r w:rsidR="0001511D">
        <w:rPr>
          <w:bCs/>
        </w:rPr>
        <w:instrText xml:space="preserve"> ADDIN ZOTERO_ITEM CSL_CITATION {"citationID":"kuLmTJOY","properties":{"formattedCitation":"\\super 3\\nosupersub{}","plainCitation":"3","noteIndex":0},"citationItems":[{"id":1139,"uris":["http://zotero.org/users/local/o7RWvSLw/items/F956II5U"],"itemData":{"id":1139,"type":"webpage","abstract":"Guidelines for the management of illnessess with limited-resources","language":"en","title":"IMAI district clinician manual: hospital care adolescents and adults","title-short":"IMAI district clinician manual","URL":"https://www.who.int/publications/i/item/imai-district-clinician-manual-hospital-care-adolescents-and-adults","author":[{"family":"World Health Organization","given":""}],"accessed":{"date-parts":[["2025",5,16]]}}}],"schema":"https://github.com/citation-style-language/schema/raw/master/csl-citation.json"} </w:instrText>
      </w:r>
      <w:r w:rsidR="0001511D">
        <w:rPr>
          <w:bCs/>
        </w:rPr>
        <w:fldChar w:fldCharType="separate"/>
      </w:r>
      <w:r w:rsidR="0001511D" w:rsidRPr="0001511D">
        <w:rPr>
          <w:vertAlign w:val="superscript"/>
        </w:rPr>
        <w:t>3</w:t>
      </w:r>
      <w:r w:rsidR="0001511D">
        <w:rPr>
          <w:bCs/>
        </w:rPr>
        <w:fldChar w:fldCharType="end"/>
      </w:r>
      <w:ins w:id="606" w:author="Monique Gainey" w:date="2023-10-07T02:06:00Z">
        <w:r w:rsidR="00891F9E">
          <w:rPr>
            <w:rStyle w:val="CommentReference"/>
          </w:rPr>
          <w:commentReference w:id="605"/>
        </w:r>
      </w:ins>
      <w:ins w:id="607" w:author="Monique Gainey" w:date="2023-10-07T02:04:00Z">
        <w:r w:rsidR="00891F9E">
          <w:rPr>
            <w:bCs/>
          </w:rPr>
          <w:t xml:space="preserve"> </w:t>
        </w:r>
      </w:ins>
      <w:ins w:id="608" w:author="Monique Gainey" w:date="2023-10-07T02:09:00Z">
        <w:r w:rsidR="00891F9E">
          <w:rPr>
            <w:bCs/>
          </w:rPr>
          <w:t xml:space="preserve">Percent weight change with rehydration was used as the criterion standard for </w:t>
        </w:r>
        <w:r w:rsidR="00891F9E">
          <w:rPr>
            <w:bCs/>
          </w:rPr>
          <w:lastRenderedPageBreak/>
          <w:t>percent dehydration</w:t>
        </w:r>
      </w:ins>
      <w:ins w:id="609" w:author="Jonah Popp" w:date="2023-10-27T11:41:00Z">
        <w:r w:rsidR="00B26E39">
          <w:rPr>
            <w:bCs/>
          </w:rPr>
          <w:t>, an approach used</w:t>
        </w:r>
        <w:r w:rsidR="00176B1C">
          <w:rPr>
            <w:bCs/>
          </w:rPr>
          <w:t xml:space="preserve"> for patients &gt;5 years old in </w:t>
        </w:r>
        <w:r w:rsidR="00B26E39">
          <w:rPr>
            <w:bCs/>
          </w:rPr>
          <w:t>many other studies</w:t>
        </w:r>
      </w:ins>
      <w:ins w:id="610" w:author="Jonah Popp" w:date="2023-10-27T11:42:00Z">
        <w:del w:id="611" w:author="Lokhande, Anagha" w:date="2025-05-16T13:51:00Z" w16du:dateUtc="2025-05-16T17:51:00Z">
          <w:r w:rsidR="00D255EE" w:rsidDel="0001511D">
            <w:rPr>
              <w:bCs/>
            </w:rPr>
            <w:delText>.</w:delText>
          </w:r>
        </w:del>
      </w:ins>
      <w:ins w:id="612" w:author="Monique Gainey" w:date="2023-10-07T02:09:00Z">
        <w:del w:id="613" w:author="Jonah Popp" w:date="2023-10-27T11:40:00Z">
          <w:r w:rsidR="00891F9E" w:rsidDel="0075558C">
            <w:rPr>
              <w:bCs/>
            </w:rPr>
            <w:delText>,</w:delText>
          </w:r>
        </w:del>
        <w:del w:id="614" w:author="Jonah Popp" w:date="2023-10-27T11:42:00Z">
          <w:r w:rsidR="00891F9E" w:rsidDel="00176B1C">
            <w:rPr>
              <w:bCs/>
            </w:rPr>
            <w:delText xml:space="preserve"> </w:delText>
          </w:r>
        </w:del>
        <w:del w:id="615" w:author="Jonah Popp" w:date="2023-10-27T11:40:00Z">
          <w:r w:rsidR="00891F9E" w:rsidDel="0075558C">
            <w:rPr>
              <w:bCs/>
            </w:rPr>
            <w:delText>which has been</w:delText>
          </w:r>
        </w:del>
        <w:del w:id="616" w:author="Jonah Popp" w:date="2023-10-27T11:42:00Z">
          <w:r w:rsidR="00891F9E" w:rsidDel="00176B1C">
            <w:rPr>
              <w:bCs/>
            </w:rPr>
            <w:delText xml:space="preserve"> the standard </w:delText>
          </w:r>
          <w:r w:rsidR="009158C9" w:rsidDel="00176B1C">
            <w:rPr>
              <w:bCs/>
            </w:rPr>
            <w:delText>method for</w:delText>
          </w:r>
        </w:del>
      </w:ins>
      <w:ins w:id="617" w:author="Monique Gainey" w:date="2023-10-07T02:10:00Z">
        <w:del w:id="618" w:author="Jonah Popp" w:date="2023-10-27T11:42:00Z">
          <w:r w:rsidR="009158C9" w:rsidDel="00176B1C">
            <w:rPr>
              <w:bCs/>
            </w:rPr>
            <w:delText xml:space="preserve"> assessing percent dehydration in patients over five years </w:delText>
          </w:r>
        </w:del>
      </w:ins>
      <w:ins w:id="619" w:author="Monique Gainey" w:date="2023-10-07T02:13:00Z">
        <w:del w:id="620" w:author="Jonah Popp" w:date="2023-10-27T11:42:00Z">
          <w:r w:rsidR="00ED3943" w:rsidDel="00176B1C">
            <w:rPr>
              <w:bCs/>
            </w:rPr>
            <w:delText>of age by several studies</w:delText>
          </w:r>
        </w:del>
        <w:commentRangeStart w:id="621"/>
        <w:r w:rsidR="00ED3943">
          <w:rPr>
            <w:bCs/>
          </w:rPr>
          <w:t>.</w:t>
        </w:r>
      </w:ins>
      <w:commentRangeEnd w:id="621"/>
      <w:r w:rsidR="005F4CD5">
        <w:rPr>
          <w:bCs/>
        </w:rPr>
        <w:fldChar w:fldCharType="begin"/>
      </w:r>
      <w:r w:rsidR="005F4CD5">
        <w:rPr>
          <w:bCs/>
        </w:rPr>
        <w:instrText xml:space="preserve"> ADDIN ZOTERO_ITEM CSL_CITATION {"citationID":"QxecZ2jD","properties":{"formattedCitation":"\\super 13,14\\nosupersub{}","plainCitation":"13,14","noteIndex":0},"citationItems":[{"id":1175,"uris":["http://zotero.org/users/local/o7RWvSLw/items/2IG3YUA9"],"itemData":{"id":1175,"type":"article-journal","abstract":"BACKGROUND: There is evidence that water-loss dehydration is common in older people and associated with many causes of morbidity and mortality. However, it is unclear what clinical symptoms, signs and tests may be used to identify early dehydration in older people, so that support can be mobilised to improve hydration before health and well-being are compromised.\nOBJECTIVES: To determine the diagnostic accuracy of state (one time), minimally invasive clinical symptoms, signs and tests to be used as screening tests for detecting water-loss dehydration in older people by systematically reviewing studies that have measured a reference standard and at least one index test in people aged 65 years and over. Water-loss dehydration was defined primarily as including everyone with either impending or current water-loss dehydration (including all those with serum osmolality ≥ 295 mOsm/kg as being dehydrated).\nSEARCH METHODS: Structured search strategies were developed for MEDLINE (OvidSP), EMBASE (OvidSP), CINAHL, LILACS, DARE and HTA databases (The Cochrane Library), and the International Clinical Trials Registry Platform (ICTRP). Reference lists of included studies and identified relevant reviews were checked. Authors of included studies were contacted for details of further studies.\nSELECTION CRITERIA: Titles and abstracts were scanned and all potentially relevant studies obtained in full text. Inclusion of full text studies was assessed independently in duplicate, and disagreements resolved by a third author. We wrote to authors of all studies that appeared to have collected data on at least one reference standard and at least one index test, and in at least 10 people aged ≥ 65 years, even where no comparative analysis has been published, requesting original dataset so we could create 2 x 2 tables.\nDATA COLLECTION AND ANALYSIS: Diagnostic accuracy of each test was assessed against the best available reference standard for water-loss dehydration (serum or plasma osmolality cut-off ≥ 295 mOsm/kg, serum osmolarity or weight change) within each study. For each index test study data were presented in forest plots of sensitivity and specificity. The primary target condition was water-loss dehydration (including either impending or current water-loss dehydration). Secondary target conditions were intended as current (&gt; 300 mOsm/kg) and impending (295 to 300 mOsm/kg) water-loss dehydration, but restricted to current dehydration in the final review.We conducted bivariate random-effects meta-analyses (Stata/IC, StataCorp) for index tests where there were at least four studies and study datasets could be pooled to construct sensitivity and specificity summary estimates. We assigned the same approach for index tests with continuous outcome data for each of three pre-specified cut-off points investigated.Pre-set minimum sensitivity of a useful test was 60%, minimum specificity 75%. As pre-specifying three cut-offs for each continuous test may have led to missing a cut-off with useful sensitivity and specificity, we conducted post-hoc exploratory analyses to create receiver operating characteristic (ROC) curves where there appeared some possibility of a useful cut-off missed by the original three. These analyses enabled assessment of which tests may be worth assessing in further research. A further exploratory analysis assessed the value of combining the best two index tests where each had some individual predictive ability.\nMAIN RESULTS: There were few published studies of the diagnostic accuracy of state (one time), minimally invasive clinical symptoms, signs or tests to be used as screening tests for detecting water-loss dehydration in older people. Therefore, to complete this review we sought, analysed and included raw datasets that included a reference standard and an index test in people aged ≥ 65 years.We included three studies with published diagnostic accuracy data and a further 21 studies provided datasets that we analysed. We assessed 67 tests (at three cut-offs for each continuous outcome) for diagnostic accuracy of water-loss dehydration (primary target condition) and of current dehydration (secondary target condition).Only three tests showed any ability to diagnose water-loss dehydration (including both impending and current water-loss dehydration) as stand-alone tests: expressing fatigue (sensitivity 0.71 (95% CI 0.29 to 0.96), specificity 0.75 (95% CI 0.63 to 0.85), in one study with 71 participants, but two additional studies had lower sensitivity); missing drinks between meals (sensitivity 1.00 (95% CI 0.59 to 1.00), specificity 0.77 (95% CI 0.64 to 0.86), in one study with 71 participants) and BIA resistance at 50 kHz (sensitivities 1.00 (95% CI 0.48 to 1.00) and 0.71 (95% CI 0.44 to 0.90) and specificities of 1.00 (95% CI 0.69 to 1.00) and 0.80 (95% CI 0.28 to 0.99) in 15 and 22 people respectively for two studies, but with sensitivities of 0.54 (95% CI 0.25 to 0.81) and 0.69 (95% CI 0.56 to 0.79) and specificities of 0.50 (95% CI 0.16 to 0.84) and 0.19 (95% CI 0.17 to 0.21) in 21 and 1947 people respectively in two other studies). In post-hoc ROC plots drinks intake, urine osmolality and axillial moisture also showed limited diagnostic accuracy. No test was consistently useful in more than one study.Combining two tests so that an individual both missed some drinks between meals and expressed fatigue was sensitive at 0.71 (95% CI 0.29 to 0.96) and specific at 0.92 (95% CI 0.83 to 0.97).There was sufficient evidence to suggest that several stand-alone tests often used to assess dehydration in older people (including fluid intake, urine specific gravity, urine colour, urine volume, heart rate, dry mouth, feeling thirsty and BIA assessment of intracellular water or extracellular water) are not useful, and should not be relied on individually as ways of assessing presence or absence of dehydration in older people.No tests were found consistently useful in diagnosing current water-loss dehydration.\nAUTHORS' CONCLUSIONS: There is limited evidence of the diagnostic utility of any individual clinical symptom, sign or test or combination of tests to indicate water-loss dehydration in older people. Individual tests should not be used in this population to indicate dehydration; they miss a high proportion of people with dehydration, and wrongly label those who are adequately hydrated.Promising tests identified by this review need to be further assessed, as do new methods in development. Combining several tests may improve diagnostic accuracy.","container-title":"The Cochrane Database of Systematic Reviews","DOI":"10.1002/14651858.CD009647.pub2","ISSN":"1469-493X","issue":"4","journalAbbreviation":"Cochrane Database Syst Rev","language":"eng","note":"PMID: 25924806\nPMCID: PMC7097739","page":"CD009647","source":"PubMed","title":"Clinical symptoms, signs and tests for identification of impending and current water-loss dehydration in older people","volume":"2015","author":[{"family":"Hooper","given":"Lee"},{"family":"Abdelhamid","given":"Asmaa"},{"family":"Attreed","given":"Natalie J."},{"family":"Campbell","given":"Wayne W."},{"family":"Channell","given":"Adam M."},{"family":"Chassagne","given":"Philippe"},{"family":"Culp","given":"Kennith R."},{"family":"Fletcher","given":"Stephen J."},{"family":"Fortes","given":"Matthew B."},{"family":"Fuller","given":"Nigel"},{"family":"Gaspar","given":"Phyllis M."},{"family":"Gilbert","given":"Daniel J."},{"family":"Heathcote","given":"Adam C."},{"family":"Kafri","given":"Mohannad W."},{"family":"Kajii","given":"Fumiko"},{"family":"Lindner","given":"Gregor"},{"family":"Mack","given":"Gary W."},{"family":"Mentes","given":"Janet C."},{"family":"Merlani","given":"Paolo"},{"family":"Needham","given":"Rowan A."},{"family":"Olde Rikkert","given":"Marcel G. M."},{"family":"Perren","given":"Andreas"},{"family":"Powers","given":"James"},{"family":"Ranson","given":"Sheila C."},{"family":"Ritz","given":"Patrick"},{"family":"Rowat","given":"Anne M."},{"family":"Sjöstrand","given":"Fredrik"},{"family":"Smith","given":"Alexandra C."},{"family":"Stookey","given":"Jodi J. D."},{"family":"Stotts","given":"Nancy A."},{"family":"Thomas","given":"David R."},{"family":"Vivanti","given":"Angela"},{"family":"Wakefield","given":"Bonnie J."},{"family":"Waldréus","given":"Nana"},{"family":"Walsh","given":"Neil P."},{"family":"Ward","given":"Sean"},{"family":"Potter","given":"John F."},{"family":"Hunter","given":"Paul"}],"issued":{"date-parts":[["2015",4,30]]}}},{"id":1178,"uris":["http://zotero.org/users/local/o7RWvSLw/items/HUNY5LUD"],"itemData":{"id":1178,"type":"article-journal","abstract":"BACKGROUND: Well-recognized markers for static (one time) or dynamic (monitoring over time) dehydration assessment have not been rigorously tested for their usefulness in clinical, military, and sports medicine communities.\nOBJECTIVE: This study evaluated the components of biological variation and the accuracy of potential markers in plasma, urine, saliva, and body mass (B(m)) for static and dynamic dehydration assessment.\nDESIGN: We studied 18 healthy volunteers (13 men and 5 women) while carefully controlling hydration and numerous preanalytic factors. Biological variation was determined over 3 consecutive days by using published methods. Atypical values based on statistical deviations from a homeostatic set point were examined. Measured deviations in body fluid were produced by using a separate, prospective dehydration experiment and evaluated by receiver operating characteristic (ROC) analysis to quantify diagnostic accuracy.\nRESULTS: All dehydration markers displayed substantial individuality and one-half of the dehydration markers displayed marked heterogeneity of intraindividual variation. Decision levels for all dehydration markers were within one SD of the ROC criterion values, and most levels were nearly identical to the prospective group means after volunteers were dehydrated by 1.8-7.0% of B(m). However, only plasma osmolality (P(osm)) showed statistical promise for use in the static dehydration assessment. A diagnostic decision level of 301 plusmn 5 mmol/kg was proposed. Reference change values of 9 mmol/kg (P(osm)), 0.010 [urine specific gravity (U(sg))], and 2.5% change in B(m) were also statistically valid for dynamic dehydration assessment at the 95% probability level.\nCONCLUSIONS: P(osm) is the only useful marker for static dehydration assessment. P(osm), U(sg), and B(m) are valid markers in the setting of dynamic dehydration assessment.","container-title":"The American Journal of Clinical Nutrition","DOI":"10.3945/ajcn.2010.29490","ISSN":"1938-3207","issue":"3","journalAbbreviation":"Am J Clin Nutr","language":"eng","note":"PMID: 20631205","page":"565-573","source":"PubMed","title":"Biological variation and diagnostic accuracy of dehydration assessment markers","volume":"92","author":[{"family":"Cheuvront","given":"Samuel N."},{"family":"Ely","given":"Brett R."},{"family":"Kenefick","given":"Robert W."},{"family":"Sawka","given":"Michael N."}],"issued":{"date-parts":[["2010",9]]}}}],"schema":"https://github.com/citation-style-language/schema/raw/master/csl-citation.json"} </w:instrText>
      </w:r>
      <w:r w:rsidR="005F4CD5">
        <w:rPr>
          <w:bCs/>
        </w:rPr>
        <w:fldChar w:fldCharType="separate"/>
      </w:r>
      <w:r w:rsidR="005F4CD5" w:rsidRPr="005F4CD5">
        <w:rPr>
          <w:vertAlign w:val="superscript"/>
        </w:rPr>
        <w:t>13,14</w:t>
      </w:r>
      <w:r w:rsidR="005F4CD5">
        <w:rPr>
          <w:bCs/>
        </w:rPr>
        <w:fldChar w:fldCharType="end"/>
      </w:r>
      <w:ins w:id="622" w:author="Monique Gainey" w:date="2023-10-07T02:19:00Z">
        <w:r w:rsidR="00ED3943">
          <w:rPr>
            <w:rStyle w:val="CommentReference"/>
          </w:rPr>
          <w:commentReference w:id="621"/>
        </w:r>
      </w:ins>
      <w:ins w:id="623" w:author="Monique Gainey" w:date="2023-10-07T02:13:00Z">
        <w:r w:rsidR="00ED3943">
          <w:rPr>
            <w:bCs/>
          </w:rPr>
          <w:t xml:space="preserve"> Percent dehydration was calculated using the following formula</w:t>
        </w:r>
        <w:commentRangeStart w:id="624"/>
        <w:r w:rsidR="00ED3943">
          <w:rPr>
            <w:bCs/>
          </w:rPr>
          <w:t>:</w:t>
        </w:r>
      </w:ins>
      <w:commentRangeEnd w:id="624"/>
      <w:r w:rsidR="005F4CD5">
        <w:rPr>
          <w:bCs/>
        </w:rPr>
        <w:fldChar w:fldCharType="begin"/>
      </w:r>
      <w:r w:rsidR="005F4CD5">
        <w:rPr>
          <w:bCs/>
        </w:rPr>
        <w:instrText xml:space="preserve"> ADDIN ZOTERO_ITEM CSL_CITATION {"citationID":"fw9xc9Ej","properties":{"formattedCitation":"\\super 15\\nosupersub{}","plainCitation":"15","noteIndex":0},"citationItems":[{"id":1180,"uris":["http://zotero.org/users/local/o7RWvSLw/items/ZSMYQLK9"],"itemData":{"id":1180,"type":"article-journal","abstract":"OBJECTIVE: To determine the validity and reliability of various clinical findings in the diagnosis of dehydration in children.\nDESIGN: Prospective cohort study.\nSETTING: An urban pediatric hospital emergency department.\nPARTICIPANTS: One hundred eighty-six children ranging in age from 1 month to 5 years old with diarrhea, vomiting, or poor oral fluid intake, either admitted or followed as outpatients. Exclusion criteria included malnutrition, recent prior therapy at another facility, symptoms for longer than 5 days' duration, and hyponatremia or hypernatremia.\nMETHODS: All children were evaluated for 10 clinical signs before treatment. The diagnostic standard for dehydration was fluid deficit as determined from serial weight gain after treatment.\nMAIN RESULTS: Sixty-three children (34%) had dehydration, defined as a deficit of 5% or more of body weight. At this deficit, clinical signs were already apparent (median = 5). Individual findings had generally low sensitivity and high specificity, although parent report of decreased urine output was sensitive but not specific. The presence of any three or more signs had a sensitivity of 87% and specificity of 82% for detecting a deficit of 5% or more. A subset of four factors-capillary refill &gt;2 seconds, absent tears, dry mucous membranes, and ill general appearance-predicted dehydration as well as the entire set, with the presence of any two or more of these signs indicating a deficit of at least 5%. Interobserver reliability was good to excellent for all but one of the findings studied (quality of respirations).\nCONCLUSIONS: Conventionally used clinical signs of dehydration are valid and reliable; however, individual findings lack sensitivity. Diagnosis of clinically important dehydration should be based on the presence of at least three clinical findings.","container-title":"Pediatrics","DOI":"10.1542/peds.99.5.e6","ISSN":"1098-4275","issue":"5","journalAbbreviation":"Pediatrics","language":"eng","note":"PMID: 9113963","page":"E6","source":"PubMed","title":"Validity and reliability of clinical signs in the diagnosis of dehydration in children","volume":"99","author":[{"family":"Gorelick","given":"M. H."},{"family":"Shaw","given":"K. N."},{"family":"Murphy","given":"K. O."}],"issued":{"date-parts":[["1997",5]]}}}],"schema":"https://github.com/citation-style-language/schema/raw/master/csl-citation.json"} </w:instrText>
      </w:r>
      <w:r w:rsidR="005F4CD5">
        <w:rPr>
          <w:bCs/>
        </w:rPr>
        <w:fldChar w:fldCharType="separate"/>
      </w:r>
      <w:r w:rsidR="005F4CD5" w:rsidRPr="005F4CD5">
        <w:rPr>
          <w:vertAlign w:val="superscript"/>
        </w:rPr>
        <w:t>15</w:t>
      </w:r>
      <w:r w:rsidR="005F4CD5">
        <w:rPr>
          <w:bCs/>
        </w:rPr>
        <w:fldChar w:fldCharType="end"/>
      </w:r>
      <w:ins w:id="625" w:author="Monique Gainey" w:date="2023-10-07T02:16:00Z">
        <w:r w:rsidR="00ED3943">
          <w:rPr>
            <w:rStyle w:val="CommentReference"/>
          </w:rPr>
          <w:commentReference w:id="624"/>
        </w:r>
      </w:ins>
      <w:ins w:id="626" w:author="Monique Gainey" w:date="2023-10-07T02:13:00Z">
        <w:r w:rsidR="00ED3943">
          <w:rPr>
            <w:bCs/>
          </w:rPr>
          <w:t xml:space="preserve"> </w:t>
        </w:r>
      </w:ins>
    </w:p>
    <w:p w14:paraId="66A27EB9" w14:textId="761C8496" w:rsidR="00ED3943" w:rsidRDefault="00ED3943">
      <w:pPr>
        <w:spacing w:line="480" w:lineRule="auto"/>
        <w:ind w:firstLine="720"/>
        <w:rPr>
          <w:ins w:id="627" w:author="Monique Gainey" w:date="2023-10-07T02:15:00Z"/>
          <w:bCs/>
        </w:rPr>
        <w:pPrChange w:id="628" w:author="Lokhande, Anagha" w:date="2025-05-16T14:09:00Z" w16du:dateUtc="2025-05-16T18:09:00Z">
          <w:pPr>
            <w:spacing w:line="276" w:lineRule="auto"/>
            <w:ind w:firstLine="720"/>
          </w:pPr>
        </w:pPrChange>
      </w:pPr>
      <w:ins w:id="629" w:author="Monique Gainey" w:date="2023-10-07T02:14:00Z">
        <w:r>
          <w:rPr>
            <w:bCs/>
          </w:rPr>
          <w:t>Percent dehydration = 100%*[(Post-illness weight – admission weight)/Post-illness weight]</w:t>
        </w:r>
      </w:ins>
    </w:p>
    <w:p w14:paraId="7CAD7806" w14:textId="20E7C7D6" w:rsidR="00ED3943" w:rsidRDefault="00ED3943">
      <w:pPr>
        <w:spacing w:line="480" w:lineRule="auto"/>
        <w:ind w:firstLine="720"/>
        <w:rPr>
          <w:ins w:id="630" w:author="Monique Gainey" w:date="2023-10-07T02:08:00Z"/>
          <w:bCs/>
        </w:rPr>
        <w:pPrChange w:id="631" w:author="Lokhande, Anagha" w:date="2025-05-16T14:09:00Z" w16du:dateUtc="2025-05-16T18:09:00Z">
          <w:pPr>
            <w:spacing w:line="276" w:lineRule="auto"/>
            <w:ind w:firstLine="720"/>
          </w:pPr>
        </w:pPrChange>
      </w:pPr>
      <w:ins w:id="632" w:author="Monique Gainey" w:date="2023-10-07T02:16:00Z">
        <w:r>
          <w:rPr>
            <w:bCs/>
          </w:rPr>
          <w:t>T</w:t>
        </w:r>
      </w:ins>
      <w:ins w:id="633" w:author="Monique Gainey" w:date="2023-10-07T02:15:00Z">
        <w:r>
          <w:rPr>
            <w:bCs/>
          </w:rPr>
          <w:t xml:space="preserve">he two highest </w:t>
        </w:r>
      </w:ins>
      <w:ins w:id="634" w:author="Monique Gainey" w:date="2023-10-07T02:16:00Z">
        <w:r>
          <w:rPr>
            <w:bCs/>
          </w:rPr>
          <w:t>consecutive</w:t>
        </w:r>
      </w:ins>
      <w:ins w:id="635" w:author="Monique Gainey" w:date="2023-10-07T02:15:00Z">
        <w:r>
          <w:rPr>
            <w:bCs/>
          </w:rPr>
          <w:t xml:space="preserve"> weight measurements that </w:t>
        </w:r>
      </w:ins>
      <w:ins w:id="636" w:author="Monique Gainey" w:date="2023-10-07T02:16:00Z">
        <w:r>
          <w:rPr>
            <w:bCs/>
          </w:rPr>
          <w:t>differed by less than 2% were averaged to determine a patient’s stable weight, which was used as their post-illness weight</w:t>
        </w:r>
        <w:commentRangeStart w:id="637"/>
        <w:r>
          <w:rPr>
            <w:bCs/>
          </w:rPr>
          <w:t>.</w:t>
        </w:r>
      </w:ins>
      <w:commentRangeEnd w:id="637"/>
      <w:r w:rsidR="005F4CD5">
        <w:rPr>
          <w:bCs/>
        </w:rPr>
        <w:fldChar w:fldCharType="begin"/>
      </w:r>
      <w:r w:rsidR="005F4CD5">
        <w:rPr>
          <w:bCs/>
        </w:rPr>
        <w:instrText xml:space="preserve"> ADDIN ZOTERO_ITEM CSL_CITATION {"citationID":"hFq9HkqX","properties":{"formattedCitation":"\\super 15\\nosupersub{}","plainCitation":"15","noteIndex":0},"citationItems":[{"id":1180,"uris":["http://zotero.org/users/local/o7RWvSLw/items/ZSMYQLK9"],"itemData":{"id":1180,"type":"article-journal","abstract":"OBJECTIVE: To determine the validity and reliability of various clinical findings in the diagnosis of dehydration in children.\nDESIGN: Prospective cohort study.\nSETTING: An urban pediatric hospital emergency department.\nPARTICIPANTS: One hundred eighty-six children ranging in age from 1 month to 5 years old with diarrhea, vomiting, or poor oral fluid intake, either admitted or followed as outpatients. Exclusion criteria included malnutrition, recent prior therapy at another facility, symptoms for longer than 5 days' duration, and hyponatremia or hypernatremia.\nMETHODS: All children were evaluated for 10 clinical signs before treatment. The diagnostic standard for dehydration was fluid deficit as determined from serial weight gain after treatment.\nMAIN RESULTS: Sixty-three children (34%) had dehydration, defined as a deficit of 5% or more of body weight. At this deficit, clinical signs were already apparent (median = 5). Individual findings had generally low sensitivity and high specificity, although parent report of decreased urine output was sensitive but not specific. The presence of any three or more signs had a sensitivity of 87% and specificity of 82% for detecting a deficit of 5% or more. A subset of four factors-capillary refill &gt;2 seconds, absent tears, dry mucous membranes, and ill general appearance-predicted dehydration as well as the entire set, with the presence of any two or more of these signs indicating a deficit of at least 5%. Interobserver reliability was good to excellent for all but one of the findings studied (quality of respirations).\nCONCLUSIONS: Conventionally used clinical signs of dehydration are valid and reliable; however, individual findings lack sensitivity. Diagnosis of clinically important dehydration should be based on the presence of at least three clinical findings.","container-title":"Pediatrics","DOI":"10.1542/peds.99.5.e6","ISSN":"1098-4275","issue":"5","journalAbbreviation":"Pediatrics","language":"eng","note":"PMID: 9113963","page":"E6","source":"PubMed","title":"Validity and reliability of clinical signs in the diagnosis of dehydration in children","volume":"99","author":[{"family":"Gorelick","given":"M. H."},{"family":"Shaw","given":"K. N."},{"family":"Murphy","given":"K. O."}],"issued":{"date-parts":[["1997",5]]}}}],"schema":"https://github.com/citation-style-language/schema/raw/master/csl-citation.json"} </w:instrText>
      </w:r>
      <w:r w:rsidR="005F4CD5">
        <w:rPr>
          <w:bCs/>
        </w:rPr>
        <w:fldChar w:fldCharType="separate"/>
      </w:r>
      <w:r w:rsidR="005F4CD5" w:rsidRPr="005F4CD5">
        <w:rPr>
          <w:vertAlign w:val="superscript"/>
        </w:rPr>
        <w:t>15</w:t>
      </w:r>
      <w:r w:rsidR="005F4CD5">
        <w:rPr>
          <w:bCs/>
        </w:rPr>
        <w:fldChar w:fldCharType="end"/>
      </w:r>
      <w:ins w:id="638" w:author="Monique Gainey" w:date="2023-10-07T02:16:00Z">
        <w:r>
          <w:rPr>
            <w:rStyle w:val="CommentReference"/>
          </w:rPr>
          <w:commentReference w:id="637"/>
        </w:r>
        <w:r>
          <w:rPr>
            <w:bCs/>
          </w:rPr>
          <w:t xml:space="preserve"> For those who did not reach a stable weight prior to discharg</w:t>
        </w:r>
      </w:ins>
      <w:ins w:id="639" w:author="Monique Gainey" w:date="2023-10-07T02:17:00Z">
        <w:r>
          <w:rPr>
            <w:bCs/>
          </w:rPr>
          <w:t>e, their return weight was used as their post-illness weight. Based on international guidelines developed by WHO and the United States Center for Disease Control, patients</w:t>
        </w:r>
      </w:ins>
      <w:ins w:id="640" w:author="Monique Gainey" w:date="2023-10-07T02:18:00Z">
        <w:r>
          <w:rPr>
            <w:bCs/>
          </w:rPr>
          <w:t xml:space="preserve"> with a percent dehydration &gt;9% were categorized as having </w:t>
        </w:r>
      </w:ins>
      <w:ins w:id="641" w:author="Monique Gainey" w:date="2023-10-07T02:17:00Z">
        <w:r>
          <w:rPr>
            <w:bCs/>
          </w:rPr>
          <w:t>severe dehydration</w:t>
        </w:r>
      </w:ins>
      <w:ins w:id="642" w:author="Monique Gainey" w:date="2023-10-07T02:18:00Z">
        <w:r>
          <w:rPr>
            <w:bCs/>
          </w:rPr>
          <w:t>, 3-9% as some dehydration, and &lt;3% as no dehydration</w:t>
        </w:r>
        <w:commentRangeStart w:id="643"/>
        <w:r>
          <w:rPr>
            <w:bCs/>
          </w:rPr>
          <w:t>.</w:t>
        </w:r>
        <w:commentRangeEnd w:id="643"/>
        <w:r>
          <w:rPr>
            <w:rStyle w:val="CommentReference"/>
          </w:rPr>
          <w:commentReference w:id="643"/>
        </w:r>
        <w:r>
          <w:rPr>
            <w:bCs/>
          </w:rPr>
          <w:t xml:space="preserve"> </w:t>
        </w:r>
      </w:ins>
    </w:p>
    <w:p w14:paraId="480B86DD" w14:textId="0B5A50FE" w:rsidR="00891F9E" w:rsidDel="00643134" w:rsidRDefault="00B613AD">
      <w:pPr>
        <w:spacing w:line="480" w:lineRule="auto"/>
        <w:ind w:firstLine="720"/>
        <w:rPr>
          <w:ins w:id="644" w:author="Monique Gainey" w:date="2023-10-07T02:23:00Z"/>
          <w:del w:id="645" w:author="Lokhande, Anagha" w:date="2025-05-16T11:27:00Z" w16du:dateUtc="2025-05-16T15:27:00Z"/>
          <w:bCs/>
        </w:rPr>
        <w:pPrChange w:id="646" w:author="Lokhande, Anagha" w:date="2025-05-16T14:09:00Z" w16du:dateUtc="2025-05-16T18:09:00Z">
          <w:pPr>
            <w:spacing w:line="276" w:lineRule="auto"/>
            <w:ind w:firstLine="720"/>
          </w:pPr>
        </w:pPrChange>
      </w:pPr>
      <w:ins w:id="647" w:author="Monique Gainey" w:date="2023-10-07T02:23:00Z">
        <w:r>
          <w:rPr>
            <w:bCs/>
          </w:rPr>
          <w:t>Ethical approval was obtained from icddr,b’s Ethical Review Committee and Rhode Island Hosp</w:t>
        </w:r>
      </w:ins>
      <w:ins w:id="648" w:author="Monique Gainey" w:date="2023-10-07T02:24:00Z">
        <w:r>
          <w:rPr>
            <w:bCs/>
          </w:rPr>
          <w:t>ital’s Institutional Review Board.</w:t>
        </w:r>
      </w:ins>
    </w:p>
    <w:p w14:paraId="6D5F86DB" w14:textId="77777777" w:rsidR="00B613AD" w:rsidRDefault="00B613AD">
      <w:pPr>
        <w:spacing w:line="480" w:lineRule="auto"/>
        <w:ind w:firstLine="720"/>
        <w:rPr>
          <w:ins w:id="649" w:author="Monique Gainey" w:date="2023-10-07T02:08:00Z"/>
          <w:bCs/>
        </w:rPr>
        <w:pPrChange w:id="650" w:author="Lokhande, Anagha" w:date="2025-05-16T14:09:00Z" w16du:dateUtc="2025-05-16T18:09:00Z">
          <w:pPr>
            <w:spacing w:line="276" w:lineRule="auto"/>
            <w:ind w:firstLine="720"/>
          </w:pPr>
        </w:pPrChange>
      </w:pPr>
    </w:p>
    <w:p w14:paraId="6BA72380" w14:textId="2151F2CF" w:rsidR="00B50A60" w:rsidRPr="00B50A60" w:rsidDel="00A56D9F" w:rsidRDefault="003A3414">
      <w:pPr>
        <w:spacing w:line="480" w:lineRule="auto"/>
        <w:ind w:firstLine="720"/>
        <w:rPr>
          <w:del w:id="651" w:author="Lokhande, Anagha" w:date="2025-05-16T12:56:00Z" w16du:dateUtc="2025-05-16T16:56:00Z"/>
          <w:bCs/>
        </w:rPr>
        <w:pPrChange w:id="652" w:author="Lokhande, Anagha" w:date="2025-05-16T14:09:00Z" w16du:dateUtc="2025-05-16T18:09:00Z">
          <w:pPr>
            <w:spacing w:line="276" w:lineRule="auto"/>
            <w:ind w:firstLine="720"/>
          </w:pPr>
        </w:pPrChange>
      </w:pPr>
      <w:r>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ins w:id="653" w:author="Lokhande, Anagha" w:date="2025-05-16T14:06:00Z" w16du:dateUtc="2025-05-16T18:06:00Z">
        <w:r w:rsidR="005F4CD5">
          <w:rPr>
            <w:bCs/>
          </w:rPr>
          <w:t>.</w:t>
        </w:r>
      </w:ins>
      <w:del w:id="654" w:author="Lokhande, Anagha" w:date="2025-05-16T14:06:00Z" w16du:dateUtc="2025-05-16T18:06:00Z">
        <w:r w:rsidR="002B14B3" w:rsidDel="005F4CD5">
          <w:rPr>
            <w:bCs/>
          </w:rPr>
          <w:delText xml:space="preserve"> </w:delText>
        </w:r>
      </w:del>
      <w:r w:rsidR="002B14B3">
        <w:rPr>
          <w:bCs/>
        </w:rPr>
        <w:fldChar w:fldCharType="begin"/>
      </w:r>
      <w:r w:rsidR="005F4CD5">
        <w:rPr>
          <w:bCs/>
        </w:rPr>
        <w:instrText xml:space="preserve"> ADDIN ZOTERO_ITEM CSL_CITATION {"citationID":"SyEUzvJT","properties":{"formattedCitation":"\\super 16\\uc0\\u8211{}18\\nosupersub{}","plainCitation":"16–18","noteIndex":0},"citationItems":[{"id":500,"uris":["http://zotero.org/users/local/o7RWvSLw/items/UEVJIL33"],"itemData":{"id":500,"type":"webpage","title":"The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5F4CD5" w:rsidRPr="005F4CD5">
        <w:rPr>
          <w:vertAlign w:val="superscript"/>
        </w:rPr>
        <w:t>16–18</w:t>
      </w:r>
      <w:r w:rsidR="002B14B3">
        <w:rPr>
          <w:bCs/>
        </w:rPr>
        <w:fldChar w:fldCharType="end"/>
      </w:r>
      <w:del w:id="655" w:author="Lokhande, Anagha" w:date="2025-05-16T14:06:00Z" w16du:dateUtc="2025-05-16T18:06:00Z">
        <w:r w:rsidR="000565DF" w:rsidDel="005F4CD5">
          <w:rPr>
            <w:bCs/>
          </w:rPr>
          <w:delText>.</w:delText>
        </w:r>
      </w:del>
      <w:r w:rsidR="002B14B3">
        <w:rPr>
          <w:bCs/>
        </w:rPr>
        <w:t xml:space="preserve"> </w:t>
      </w:r>
      <w:commentRangeStart w:id="656"/>
      <w:r w:rsidR="002B14B3">
        <w:rPr>
          <w:bCs/>
        </w:rPr>
        <w:t xml:space="preserve">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w:t>
      </w:r>
      <w:r w:rsidR="007D67F7">
        <w:rPr>
          <w:bCs/>
        </w:rPr>
        <w:t>y</w:t>
      </w:r>
      <w:ins w:id="657" w:author="Lokhande, Anagha" w:date="2025-05-16T18:07:00Z" w16du:dateUtc="2025-05-16T22:07:00Z">
        <w:r w:rsidR="006A699A">
          <w:rPr>
            <w:bCs/>
          </w:rPr>
          <w:t xml:space="preserve">: </w:t>
        </w:r>
      </w:ins>
      <w:del w:id="658" w:author="Lokhande, Anagha" w:date="2025-05-16T18:07:00Z" w16du:dateUtc="2025-05-16T22:07:00Z">
        <w:r w:rsidR="007D67F7" w:rsidDel="006A699A">
          <w:rPr>
            <w:bCs/>
          </w:rPr>
          <w:delText xml:space="preserve"> — </w:delText>
        </w:r>
      </w:del>
      <w:r w:rsidR="007D67F7">
        <w:rPr>
          <w:bCs/>
        </w:rPr>
        <w:t>no, some, or severe</w:t>
      </w:r>
      <w:ins w:id="659" w:author="Lokhande, Anagha" w:date="2025-05-16T13:52:00Z" w16du:dateUtc="2025-05-16T17:52:00Z">
        <w:r w:rsidR="00023A84">
          <w:rPr>
            <w:bCs/>
          </w:rPr>
          <w:t>.</w:t>
        </w:r>
      </w:ins>
      <w:del w:id="660" w:author="Lokhande, Anagha" w:date="2025-05-16T13:52:00Z" w16du:dateUtc="2025-05-16T17:52:00Z">
        <w:r w:rsidR="007D67F7" w:rsidDel="00023A84">
          <w:rPr>
            <w:bCs/>
          </w:rPr>
          <w:delText xml:space="preserve"> — analogous to the true dehydration categories of dehydration severity</w:delText>
        </w:r>
        <w:r w:rsidR="00B2354F" w:rsidDel="00023A84">
          <w:rPr>
            <w:bCs/>
          </w:rPr>
          <w:delText xml:space="preserve">. </w:delText>
        </w:r>
        <w:commentRangeEnd w:id="656"/>
        <w:r w:rsidR="009158C9" w:rsidDel="00023A84">
          <w:rPr>
            <w:rStyle w:val="CommentReference"/>
          </w:rPr>
          <w:commentReference w:id="656"/>
        </w:r>
      </w:del>
    </w:p>
    <w:p w14:paraId="284268FB" w14:textId="77777777" w:rsidR="00B50A60" w:rsidRPr="00B81A5A" w:rsidRDefault="00B50A60">
      <w:pPr>
        <w:spacing w:line="480" w:lineRule="auto"/>
        <w:ind w:firstLine="720"/>
        <w:rPr>
          <w:bCs/>
        </w:rPr>
        <w:pPrChange w:id="661" w:author="Lokhande, Anagha" w:date="2025-05-16T14:09:00Z" w16du:dateUtc="2025-05-16T18:09:00Z">
          <w:pPr>
            <w:spacing w:line="276" w:lineRule="auto"/>
          </w:pPr>
        </w:pPrChange>
      </w:pPr>
    </w:p>
    <w:p w14:paraId="6B339CF0" w14:textId="2C326396" w:rsidR="00A86940" w:rsidRPr="00936523" w:rsidRDefault="00EE3D70">
      <w:pPr>
        <w:spacing w:line="480" w:lineRule="auto"/>
        <w:rPr>
          <w:bCs/>
          <w:i/>
          <w:iCs/>
        </w:rPr>
        <w:pPrChange w:id="662" w:author="Lokhande, Anagha" w:date="2025-05-16T14:09:00Z" w16du:dateUtc="2025-05-16T18:09:00Z">
          <w:pPr>
            <w:spacing w:line="276" w:lineRule="auto"/>
          </w:pPr>
        </w:pPrChange>
      </w:pPr>
      <w:r w:rsidRPr="00A86940">
        <w:rPr>
          <w:bCs/>
          <w:i/>
          <w:iCs/>
        </w:rPr>
        <w:t>Data Analysis</w:t>
      </w:r>
    </w:p>
    <w:p w14:paraId="337FC67F" w14:textId="2ADCF73A" w:rsidR="00936523" w:rsidDel="00643134" w:rsidRDefault="00643134">
      <w:pPr>
        <w:spacing w:line="480" w:lineRule="auto"/>
        <w:rPr>
          <w:del w:id="663" w:author="Lokhande, Anagha" w:date="2025-05-16T11:27:00Z" w16du:dateUtc="2025-05-16T15:27:00Z"/>
          <w:bCs/>
        </w:rPr>
        <w:pPrChange w:id="664" w:author="Lokhande, Anagha" w:date="2025-05-16T14:09:00Z" w16du:dateUtc="2025-05-16T18:09:00Z">
          <w:pPr>
            <w:spacing w:line="276" w:lineRule="auto"/>
          </w:pPr>
        </w:pPrChange>
      </w:pPr>
      <w:ins w:id="665" w:author="Lokhande, Anagha" w:date="2025-05-16T11:27:00Z" w16du:dateUtc="2025-05-16T15:27:00Z">
        <w:r>
          <w:rPr>
            <w:lang w:val="en-GB"/>
          </w:rPr>
          <w:tab/>
        </w:r>
      </w:ins>
      <w:r w:rsidR="00B50A60">
        <w:rPr>
          <w:lang w:val="en-GB"/>
        </w:rPr>
        <w:t xml:space="preserve">A decision tree </w:t>
      </w:r>
      <w:del w:id="666" w:author="Lokhande, Anagha" w:date="2025-05-16T18:07:00Z" w16du:dateUtc="2025-05-16T22:07:00Z">
        <w:r w:rsidR="00B50A60" w:rsidDel="006A699A">
          <w:rPr>
            <w:lang w:val="en-GB"/>
          </w:rPr>
          <w:delText xml:space="preserve">(Figure 1) </w:delText>
        </w:r>
      </w:del>
      <w:r w:rsidR="00B50A60">
        <w:rPr>
          <w:lang w:val="en-GB"/>
        </w:rPr>
        <w:t xml:space="preserve">was constructed to demonstrate </w:t>
      </w:r>
      <w:r w:rsidR="00C05A80">
        <w:rPr>
          <w:lang w:val="en-GB"/>
        </w:rPr>
        <w:t xml:space="preserve">expected </w:t>
      </w:r>
      <w:r w:rsidR="00B50A60">
        <w:rPr>
          <w:lang w:val="en-GB"/>
        </w:rPr>
        <w:t xml:space="preserve">DALYs and </w:t>
      </w:r>
      <w:r w:rsidR="00C05A80">
        <w:rPr>
          <w:lang w:val="en-GB"/>
        </w:rPr>
        <w:t xml:space="preserve">expected </w:t>
      </w:r>
      <w:r w:rsidR="00B50A60">
        <w:rPr>
          <w:lang w:val="en-GB"/>
        </w:rPr>
        <w:t>costs for each possible combination of true dehydration status and model-assigned dehydration status</w:t>
      </w:r>
      <w:ins w:id="667" w:author="Lokhande, Anagha" w:date="2025-05-16T18:07:00Z" w16du:dateUtc="2025-05-16T22:07:00Z">
        <w:r w:rsidR="006A699A">
          <w:rPr>
            <w:lang w:val="en-GB"/>
          </w:rPr>
          <w:t xml:space="preserve"> (Figure 1)</w:t>
        </w:r>
      </w:ins>
      <w:r w:rsidR="00B50A60">
        <w:rPr>
          <w:lang w:val="en-GB"/>
        </w:rPr>
        <w:t xml:space="preserve">. </w:t>
      </w:r>
      <w:r w:rsidR="00C05A80">
        <w:rPr>
          <w:lang w:val="en-GB"/>
        </w:rPr>
        <w:t>Expected c</w:t>
      </w:r>
      <w:r w:rsidR="00E62B95">
        <w:rPr>
          <w:lang w:val="en-GB"/>
        </w:rPr>
        <w:t xml:space="preserve">ost was </w:t>
      </w:r>
      <w:r w:rsidR="00B24474">
        <w:rPr>
          <w:lang w:val="en-GB"/>
        </w:rPr>
        <w:t>calculated for each branch of the decision tree</w:t>
      </w:r>
      <w:r w:rsidR="00E62B95">
        <w:rPr>
          <w:lang w:val="en-GB"/>
        </w:rPr>
        <w:t xml:space="preserve"> by </w:t>
      </w:r>
      <w:r w:rsidR="00E41F5E">
        <w:rPr>
          <w:lang w:val="en-GB"/>
        </w:rPr>
        <w:t xml:space="preserve">taking the mean </w:t>
      </w:r>
      <w:r w:rsidR="00E41F5E">
        <w:rPr>
          <w:lang w:val="en-GB"/>
        </w:rPr>
        <w:lastRenderedPageBreak/>
        <w:t>cost of all patients in that branch</w:t>
      </w:r>
      <w:r w:rsidR="00C05A80">
        <w:rPr>
          <w:lang w:val="en-GB"/>
        </w:rPr>
        <w:t xml:space="preserve"> and multiplying by branch probability</w:t>
      </w:r>
      <w:r w:rsidR="00E41F5E">
        <w:rPr>
          <w:lang w:val="en-GB"/>
        </w:rPr>
        <w:t>.</w:t>
      </w:r>
      <w:r w:rsidR="00E62B95">
        <w:rPr>
          <w:lang w:val="en-GB"/>
        </w:rPr>
        <w:t xml:space="preserve"> </w:t>
      </w:r>
      <w:r w:rsidR="00936523">
        <w:rPr>
          <w:lang w:val="en-GB"/>
        </w:rPr>
        <w:t xml:space="preserve">Costs for treatment were calculated using data from </w:t>
      </w:r>
      <w:r w:rsidR="00936523" w:rsidRPr="00B50A60">
        <w:rPr>
          <w:bCs/>
        </w:rPr>
        <w:t>icddr,b</w:t>
      </w:r>
      <w:r w:rsidR="00936523">
        <w:rPr>
          <w:bCs/>
        </w:rPr>
        <w:t xml:space="preserve">. Total costs for each individual patient in the study were calculated based on the type and total amount of fluid each patient received, associated equipment costs, length of stay at the hospital, and wages lost while in the hospital. All costs were received directly from </w:t>
      </w:r>
      <w:r w:rsidR="00936523" w:rsidRPr="00B50A60">
        <w:rPr>
          <w:bCs/>
        </w:rPr>
        <w:t>icddr,b</w:t>
      </w:r>
      <w:r w:rsidR="00936523">
        <w:rPr>
          <w:bCs/>
        </w:rPr>
        <w:t xml:space="preserve">. All exchange rate conversions from </w:t>
      </w:r>
      <w:r w:rsidR="00936523" w:rsidRPr="00453580">
        <w:rPr>
          <w:bCs/>
        </w:rPr>
        <w:t xml:space="preserve">Bangladeshi </w:t>
      </w:r>
      <w:r w:rsidR="00936523">
        <w:rPr>
          <w:bCs/>
        </w:rPr>
        <w:t>t</w:t>
      </w:r>
      <w:r w:rsidR="00936523" w:rsidRPr="00453580">
        <w:rPr>
          <w:bCs/>
        </w:rPr>
        <w:t>aka</w:t>
      </w:r>
      <w:r w:rsidR="00936523">
        <w:rPr>
          <w:bCs/>
        </w:rPr>
        <w:t xml:space="preserve"> (BDT) to United States dollar (USD) were conducted using data from the World Bank</w:t>
      </w:r>
      <w:ins w:id="668" w:author="Lokhande, Anagha" w:date="2025-05-16T18:07:00Z" w16du:dateUtc="2025-05-16T22:07:00Z">
        <w:r w:rsidR="006A699A">
          <w:rPr>
            <w:bCs/>
          </w:rPr>
          <w:t>.</w:t>
        </w:r>
      </w:ins>
      <w:del w:id="669" w:author="Lokhande, Anagha" w:date="2025-05-16T18:07:00Z" w16du:dateUtc="2025-05-16T22:07:00Z">
        <w:r w:rsidR="00936523" w:rsidDel="006A699A">
          <w:rPr>
            <w:bCs/>
          </w:rPr>
          <w:delText xml:space="preserve"> </w:delText>
        </w:r>
      </w:del>
      <w:r w:rsidR="00936523">
        <w:rPr>
          <w:bCs/>
        </w:rPr>
        <w:fldChar w:fldCharType="begin"/>
      </w:r>
      <w:r w:rsidR="005F4CD5">
        <w:rPr>
          <w:bCs/>
        </w:rPr>
        <w:instrText xml:space="preserve"> ADDIN ZOTERO_ITEM CSL_CITATION {"citationID":"qceI6coD","properties":{"formattedCitation":"\\super 19,20\\nosupersub{}","plainCitation":"19,20","noteIndex":0},"citationItems":[{"id":472,"uris":["http://zotero.org/users/local/o7RWvSLw/items/KAMRAF9A"],"itemData":{"id":472,"type":"webpage","abstract":"Free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936523">
        <w:rPr>
          <w:bCs/>
        </w:rPr>
        <w:fldChar w:fldCharType="separate"/>
      </w:r>
      <w:r w:rsidR="005F4CD5" w:rsidRPr="005F4CD5">
        <w:rPr>
          <w:vertAlign w:val="superscript"/>
        </w:rPr>
        <w:t>19,20</w:t>
      </w:r>
      <w:r w:rsidR="00936523">
        <w:rPr>
          <w:bCs/>
        </w:rPr>
        <w:fldChar w:fldCharType="end"/>
      </w:r>
      <w:del w:id="670" w:author="Lokhande, Anagha" w:date="2025-05-16T18:07:00Z" w16du:dateUtc="2025-05-16T22:07:00Z">
        <w:r w:rsidR="00936523" w:rsidDel="006A699A">
          <w:rPr>
            <w:bCs/>
          </w:rPr>
          <w:delText>.</w:delText>
        </w:r>
      </w:del>
      <w:r w:rsidR="00936523">
        <w:rPr>
          <w:bCs/>
        </w:rPr>
        <w:t xml:space="preserve"> Costs are summarized in Table </w:t>
      </w:r>
      <w:ins w:id="671" w:author="Lokhande, Anagha" w:date="2025-05-16T18:07:00Z" w16du:dateUtc="2025-05-16T22:07:00Z">
        <w:r w:rsidR="006A699A">
          <w:rPr>
            <w:bCs/>
          </w:rPr>
          <w:t>2</w:t>
        </w:r>
      </w:ins>
      <w:del w:id="672" w:author="Lokhande, Anagha" w:date="2025-05-16T18:07:00Z" w16du:dateUtc="2025-05-16T22:07:00Z">
        <w:r w:rsidR="00936523" w:rsidDel="006A699A">
          <w:rPr>
            <w:bCs/>
          </w:rPr>
          <w:delText>1</w:delText>
        </w:r>
      </w:del>
      <w:r w:rsidR="00936523">
        <w:rPr>
          <w:bCs/>
        </w:rPr>
        <w:t xml:space="preserve">. </w:t>
      </w:r>
    </w:p>
    <w:p w14:paraId="4DEC2990" w14:textId="77777777" w:rsidR="00936523" w:rsidRDefault="00936523">
      <w:pPr>
        <w:spacing w:line="480" w:lineRule="auto"/>
        <w:rPr>
          <w:lang w:val="en-GB"/>
        </w:rPr>
        <w:pPrChange w:id="673" w:author="Lokhande, Anagha" w:date="2025-05-16T14:09:00Z" w16du:dateUtc="2025-05-16T18:09:00Z">
          <w:pPr>
            <w:spacing w:line="276" w:lineRule="auto"/>
          </w:pPr>
        </w:pPrChange>
      </w:pPr>
    </w:p>
    <w:p w14:paraId="6929A7CA" w14:textId="51DD5318" w:rsidR="003A3414" w:rsidDel="00643134" w:rsidRDefault="00643134">
      <w:pPr>
        <w:spacing w:line="480" w:lineRule="auto"/>
        <w:rPr>
          <w:del w:id="674" w:author="Lokhande, Anagha" w:date="2025-05-16T11:27:00Z" w16du:dateUtc="2025-05-16T15:27:00Z"/>
          <w:lang w:val="en-GB"/>
        </w:rPr>
        <w:pPrChange w:id="675" w:author="Lokhande, Anagha" w:date="2025-05-16T14:09:00Z" w16du:dateUtc="2025-05-16T18:09:00Z">
          <w:pPr>
            <w:spacing w:line="276" w:lineRule="auto"/>
          </w:pPr>
        </w:pPrChange>
      </w:pPr>
      <w:ins w:id="676" w:author="Lokhande, Anagha" w:date="2025-05-16T11:27:00Z" w16du:dateUtc="2025-05-16T15:27:00Z">
        <w:r>
          <w:rPr>
            <w:lang w:val="en-GB"/>
          </w:rPr>
          <w:tab/>
        </w:r>
      </w:ins>
      <w:r w:rsidR="00E62B95">
        <w:rPr>
          <w:lang w:val="en-GB"/>
        </w:rPr>
        <w:t xml:space="preserve">DALYs were calculated as a sum of years of life lost due to illness and years </w:t>
      </w:r>
      <w:r w:rsidR="00E912E5">
        <w:rPr>
          <w:lang w:val="en-GB"/>
        </w:rPr>
        <w:t xml:space="preserve">lived with </w:t>
      </w:r>
      <w:r w:rsidR="00E62B95">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s</w:t>
      </w:r>
      <w:ins w:id="677" w:author="Lokhande, Anagha" w:date="2025-05-16T18:08:00Z" w16du:dateUtc="2025-05-16T22:08:00Z">
        <w:r w:rsidR="006A699A">
          <w:rPr>
            <w:lang w:val="en-GB"/>
          </w:rPr>
          <w:t>.</w:t>
        </w:r>
      </w:ins>
      <w:del w:id="678" w:author="Lokhande, Anagha" w:date="2025-05-16T18:08:00Z" w16du:dateUtc="2025-05-16T22:08:00Z">
        <w:r w:rsidR="003A3414" w:rsidDel="006A699A">
          <w:rPr>
            <w:lang w:val="en-GB"/>
          </w:rPr>
          <w:delText xml:space="preserve"> </w:delText>
        </w:r>
      </w:del>
      <w:r w:rsidR="003A3414">
        <w:rPr>
          <w:lang w:val="en-GB"/>
        </w:rPr>
        <w:fldChar w:fldCharType="begin"/>
      </w:r>
      <w:r w:rsidR="005F4CD5">
        <w:rPr>
          <w:lang w:val="en-GB"/>
        </w:rPr>
        <w:instrText xml:space="preserve"> ADDIN ZOTERO_ITEM CSL_CITATION {"citationID":"c3jUxMnT","properties":{"formattedCitation":"\\super 21,22\\nosupersub{}","plainCitation":"21,22","noteIndex":0},"citationItems":[{"id":490,"uris":["http://zotero.org/users/local/o7RWvSLw/items/TM8V4UBP"],"itemData":{"id":490,"type":"document","publisher":"Ministry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5F4CD5" w:rsidRPr="005F4CD5">
        <w:rPr>
          <w:vertAlign w:val="superscript"/>
        </w:rPr>
        <w:t>21,22</w:t>
      </w:r>
      <w:r w:rsidR="003A3414">
        <w:rPr>
          <w:lang w:val="en-GB"/>
        </w:rPr>
        <w:fldChar w:fldCharType="end"/>
      </w:r>
      <w:del w:id="679" w:author="Lokhande, Anagha" w:date="2025-05-16T18:08:00Z" w16du:dateUtc="2025-05-16T22:08:00Z">
        <w:r w:rsidR="00E912E5" w:rsidDel="006A699A">
          <w:rPr>
            <w:lang w:val="en-GB"/>
          </w:rPr>
          <w:delText>.</w:delText>
        </w:r>
      </w:del>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C05A80">
        <w:rPr>
          <w:lang w:val="en-GB"/>
        </w:rPr>
        <w:t>and prior literature on the effects of over- and undertreatment of severe dehydration</w:t>
      </w:r>
      <w:ins w:id="680" w:author="Lokhande, Anagha" w:date="2025-05-16T18:08:00Z" w16du:dateUtc="2025-05-16T22:08:00Z">
        <w:r w:rsidR="006A699A">
          <w:rPr>
            <w:lang w:val="en-GB"/>
          </w:rPr>
          <w:t>.</w:t>
        </w:r>
      </w:ins>
      <w:del w:id="681" w:author="Lokhande, Anagha" w:date="2025-05-16T18:08:00Z" w16du:dateUtc="2025-05-16T22:08:00Z">
        <w:r w:rsidR="00C05A80" w:rsidDel="006A699A">
          <w:rPr>
            <w:lang w:val="en-GB"/>
          </w:rPr>
          <w:delText xml:space="preserve"> </w:delText>
        </w:r>
      </w:del>
      <w:r w:rsidR="006E6A23">
        <w:rPr>
          <w:lang w:val="en-GB"/>
        </w:rPr>
        <w:fldChar w:fldCharType="begin"/>
      </w:r>
      <w:r w:rsidR="005F4CD5">
        <w:rPr>
          <w:lang w:val="en-GB"/>
        </w:rPr>
        <w:instrText xml:space="preserve"> ADDIN ZOTERO_ITEM CSL_CITATION {"citationID":"jRnTDyi8","properties":{"formattedCitation":"\\super 23\\uc0\\u8211{}25\\nosupersub{}","plainCitation":"23–25","noteIndex":0},"citationItems":[{"id":504,"uris":["http://zotero.org/users/local/o7RWvSLw/items/EHDJJFWT"],"itemData":{"id":504,"type":"dataset","abstract":"The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6E6A23">
        <w:rPr>
          <w:lang w:val="en-GB"/>
        </w:rPr>
        <w:fldChar w:fldCharType="separate"/>
      </w:r>
      <w:r w:rsidR="005F4CD5" w:rsidRPr="005F4CD5">
        <w:rPr>
          <w:vertAlign w:val="superscript"/>
        </w:rPr>
        <w:t>23–25</w:t>
      </w:r>
      <w:r w:rsidR="006E6A23">
        <w:rPr>
          <w:lang w:val="en-GB"/>
        </w:rPr>
        <w:fldChar w:fldCharType="end"/>
      </w:r>
      <w:del w:id="682" w:author="Lokhande, Anagha" w:date="2025-05-16T18:08:00Z" w16du:dateUtc="2025-05-16T22:08:00Z">
        <w:r w:rsidR="006E6A23" w:rsidDel="006A699A">
          <w:rPr>
            <w:lang w:val="en-GB"/>
          </w:rPr>
          <w:delText>.</w:delText>
        </w:r>
      </w:del>
      <w:r w:rsidR="006E6A23">
        <w:rPr>
          <w:lang w:val="en-GB"/>
        </w:rPr>
        <w:t xml:space="preserve"> </w:t>
      </w:r>
      <w:r w:rsidR="00C05A80">
        <w:rPr>
          <w:lang w:val="en-GB"/>
        </w:rPr>
        <w:t xml:space="preserve">Expected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patients in that branch</w:t>
      </w:r>
      <w:r w:rsidR="00C05A80">
        <w:rPr>
          <w:lang w:val="en-GB"/>
        </w:rPr>
        <w:t xml:space="preserve"> and multiplying by the branch probability.</w:t>
      </w:r>
    </w:p>
    <w:p w14:paraId="45C20762" w14:textId="0A0978EE" w:rsidR="00627573" w:rsidDel="00915B3B" w:rsidRDefault="00627573">
      <w:pPr>
        <w:spacing w:line="480" w:lineRule="auto"/>
        <w:rPr>
          <w:ins w:id="683" w:author="Jonah Popp" w:date="2023-10-27T10:47:00Z"/>
          <w:del w:id="684" w:author="Lokhande, Anagha" w:date="2025-05-15T23:27:00Z" w16du:dateUtc="2025-05-16T03:27:00Z"/>
          <w:lang w:val="en-GB"/>
        </w:rPr>
        <w:pPrChange w:id="685" w:author="Lokhande, Anagha" w:date="2025-05-16T14:09:00Z" w16du:dateUtc="2025-05-16T18:09:00Z">
          <w:pPr>
            <w:spacing w:line="276" w:lineRule="auto"/>
          </w:pPr>
        </w:pPrChange>
      </w:pPr>
    </w:p>
    <w:p w14:paraId="50499FD5" w14:textId="77777777" w:rsidR="00627573" w:rsidDel="00915B3B" w:rsidRDefault="00627573">
      <w:pPr>
        <w:spacing w:line="480" w:lineRule="auto"/>
        <w:rPr>
          <w:del w:id="686" w:author="Lokhande, Anagha" w:date="2025-05-15T23:27:00Z" w16du:dateUtc="2025-05-16T03:27:00Z"/>
          <w:lang w:val="en-GB"/>
        </w:rPr>
        <w:pPrChange w:id="687" w:author="Lokhande, Anagha" w:date="2025-05-16T14:09:00Z" w16du:dateUtc="2025-05-16T18:09:00Z">
          <w:pPr>
            <w:spacing w:line="276" w:lineRule="auto"/>
          </w:pPr>
        </w:pPrChange>
      </w:pPr>
    </w:p>
    <w:p w14:paraId="350CFC7B" w14:textId="6C70E29E" w:rsidR="00936523" w:rsidRPr="00936523" w:rsidDel="00915B3B" w:rsidRDefault="00936523">
      <w:pPr>
        <w:spacing w:line="480" w:lineRule="auto"/>
        <w:rPr>
          <w:del w:id="688" w:author="Lokhande, Anagha" w:date="2025-05-15T23:27:00Z" w16du:dateUtc="2025-05-16T03:27:00Z"/>
          <w:b/>
          <w:bCs/>
          <w:lang w:val="en-GB"/>
        </w:rPr>
        <w:pPrChange w:id="689" w:author="Lokhande, Anagha" w:date="2025-05-16T14:09:00Z" w16du:dateUtc="2025-05-16T18:09:00Z">
          <w:pPr>
            <w:spacing w:line="276" w:lineRule="auto"/>
          </w:pPr>
        </w:pPrChange>
      </w:pPr>
      <w:del w:id="690" w:author="Lokhande, Anagha" w:date="2025-05-15T23:27:00Z" w16du:dateUtc="2025-05-16T03:27:00Z">
        <w:r w:rsidRPr="00936523" w:rsidDel="00915B3B">
          <w:rPr>
            <w:b/>
            <w:bCs/>
            <w:highlight w:val="yellow"/>
            <w:lang w:val="en-GB"/>
          </w:rPr>
          <w:delText>[QUESTION FOR JP — INCLUDE TABLE DEMONSTRATING DALY CALCULATION?]</w:delText>
        </w:r>
      </w:del>
    </w:p>
    <w:p w14:paraId="4D136A76" w14:textId="77777777" w:rsidR="003A3414" w:rsidRDefault="003A3414">
      <w:pPr>
        <w:spacing w:line="480" w:lineRule="auto"/>
        <w:rPr>
          <w:lang w:val="en-GB"/>
        </w:rPr>
        <w:pPrChange w:id="691" w:author="Lokhande, Anagha" w:date="2025-05-16T14:09:00Z" w16du:dateUtc="2025-05-16T18:09:00Z">
          <w:pPr>
            <w:spacing w:line="276" w:lineRule="auto"/>
          </w:pPr>
        </w:pPrChange>
      </w:pPr>
    </w:p>
    <w:p w14:paraId="2F27EF88" w14:textId="2698BF51" w:rsidR="00B50A60" w:rsidDel="00643134" w:rsidRDefault="00643134">
      <w:pPr>
        <w:spacing w:line="480" w:lineRule="auto"/>
        <w:rPr>
          <w:del w:id="692" w:author="Lokhande, Anagha" w:date="2025-05-16T11:27:00Z" w16du:dateUtc="2025-05-16T15:27:00Z"/>
          <w:lang w:val="en-GB"/>
        </w:rPr>
        <w:pPrChange w:id="693" w:author="Lokhande, Anagha" w:date="2025-05-16T14:09:00Z" w16du:dateUtc="2025-05-16T18:09:00Z">
          <w:pPr>
            <w:spacing w:line="276" w:lineRule="auto"/>
          </w:pPr>
        </w:pPrChange>
      </w:pPr>
      <w:ins w:id="694" w:author="Lokhande, Anagha" w:date="2025-05-16T11:27:00Z" w16du:dateUtc="2025-05-16T15:27:00Z">
        <w:r>
          <w:rPr>
            <w:lang w:val="en-GB"/>
          </w:rPr>
          <w:tab/>
        </w:r>
      </w:ins>
      <w:r w:rsidR="003A3414">
        <w:rPr>
          <w:lang w:val="en-GB"/>
        </w:rPr>
        <w:t>For the base case analysis, t</w:t>
      </w:r>
      <w:r w:rsidR="00E62B95">
        <w:rPr>
          <w:lang w:val="en-GB"/>
        </w:rPr>
        <w:t xml:space="preserve">he probability of death from serious cases of undertreatment (i.e., if a patient had severe dehydration but was predicted to have some or no dehydration) </w:t>
      </w:r>
      <w:r w:rsidR="0024509A">
        <w:rPr>
          <w:lang w:val="en-GB"/>
        </w:rPr>
        <w:t xml:space="preserve">and probability of death from serious cases of overtreatment (e.g., if the patient has some or no dehydration but was predicted to have severe dehydration) were estimated based on </w:t>
      </w:r>
      <w:r w:rsidR="00453580">
        <w:rPr>
          <w:lang w:val="en-GB"/>
        </w:rPr>
        <w:t xml:space="preserve">clinical input from physicians who have practiced at </w:t>
      </w:r>
      <w:r w:rsidR="00453580" w:rsidRPr="00B50A60">
        <w:rPr>
          <w:bCs/>
        </w:rPr>
        <w:t>icddr,b</w:t>
      </w:r>
      <w:r w:rsidR="0024509A">
        <w:rPr>
          <w:lang w:val="en-GB"/>
        </w:rPr>
        <w:t xml:space="preserve"> and</w:t>
      </w:r>
      <w:r w:rsidR="00E62B95">
        <w:rPr>
          <w:lang w:val="en-GB"/>
        </w:rPr>
        <w:t xml:space="preserve"> on prior studies of undertreatment in the context of dehydration due to diarrheal illness</w:t>
      </w:r>
      <w:ins w:id="695" w:author="Lokhande, Anagha" w:date="2025-05-16T18:08:00Z" w16du:dateUtc="2025-05-16T22:08:00Z">
        <w:r w:rsidR="006A699A">
          <w:rPr>
            <w:lang w:val="en-GB"/>
          </w:rPr>
          <w:t>.</w:t>
        </w:r>
      </w:ins>
      <w:del w:id="696" w:author="Lokhande, Anagha" w:date="2025-05-16T18:08:00Z" w16du:dateUtc="2025-05-16T22:08:00Z">
        <w:r w:rsidR="007D67F7" w:rsidDel="006A699A">
          <w:rPr>
            <w:lang w:val="en-GB"/>
          </w:rPr>
          <w:delText xml:space="preserve"> </w:delText>
        </w:r>
      </w:del>
      <w:r w:rsidR="00C05A80">
        <w:rPr>
          <w:lang w:val="en-GB"/>
        </w:rPr>
        <w:fldChar w:fldCharType="begin"/>
      </w:r>
      <w:r w:rsidR="005F4CD5">
        <w:rPr>
          <w:lang w:val="en-GB"/>
        </w:rPr>
        <w:instrText xml:space="preserve"> ADDIN ZOTERO_ITEM CSL_CITATION {"citationID":"e31rRNYP","properties":{"formattedCitation":"\\super 25\\nosupersub{}","plainCitation":"25","noteIndex":0},"citationItems":[{"id":508,"uris":["http://zotero.org/users/local/o7RWvSLw/items/TW9MFVLJ"],"itemData":{"id":508,"type":"article-journal","abstract":"A controlled, randomised trial comparing the results of oral rehydration therapy with those of intravenous fluid treatment in 470 children with severe gastroenteritis was undertaken. The oral rehydration therapy was divided into two phases--a rehydration phase that used high sodium isotonic fluid at 40 ml/kg per hour and a maintenance phase using low sodium isotonic fluid (sodium 40, potassium 30, bicarbonate 25, chloride 45, and dextrose 130 mmol/l). The results indicate that oral rehydration treatment, used according to this protocol, is successful in treating severe diarrhoea and dehydration, and has considerable advantages over intravenous fluid therapy in reducing complications associated with the treatment of hypernatraemia, in promoting rapid correction of hypokalaemia and acidosis, in decreasing the duration of diarrhoea, and in promoting a greater weight gain at hospital discharge.","container-title":"Archives of Disease in Childhood","DOI":"10.1136/adc.60.9.856","ISSN":"0003-9888, 1468-2044","issue":"9","language":"en","note":"publisher: BMJ Publishing Group Ltd\nsection: Research Article\nPMID: 3901934","page":"856-860","source":"adc.bmj.com","title":"Oral versus intravenous rehydration therapy in severe gastroenteritis.","volume":"60","author":[{"family":"Sharifi","given":"J."},{"family":"Ghavami","given":"F."},{"family":"Nowrouzi","given":"Z."},{"family":"Fouladvand","given":"B."},{"family":"Malek","given":"M."},{"family":"Rezaeian","given":"M."},{"family":"Emami","given":"M."}],"issued":{"date-parts":[["1985",9,1]]}}}],"schema":"https://github.com/citation-style-language/schema/raw/master/csl-citation.json"} </w:instrText>
      </w:r>
      <w:r w:rsidR="00C05A80">
        <w:rPr>
          <w:lang w:val="en-GB"/>
        </w:rPr>
        <w:fldChar w:fldCharType="separate"/>
      </w:r>
      <w:r w:rsidR="005F4CD5" w:rsidRPr="005F4CD5">
        <w:rPr>
          <w:vertAlign w:val="superscript"/>
        </w:rPr>
        <w:t>25</w:t>
      </w:r>
      <w:r w:rsidR="00C05A80">
        <w:rPr>
          <w:lang w:val="en-GB"/>
        </w:rPr>
        <w:fldChar w:fldCharType="end"/>
      </w:r>
      <w:del w:id="697" w:author="Lokhande, Anagha" w:date="2025-05-16T18:08:00Z" w16du:dateUtc="2025-05-16T22:08:00Z">
        <w:r w:rsidR="00E62B95" w:rsidDel="006A699A">
          <w:rPr>
            <w:lang w:val="en-GB"/>
          </w:rPr>
          <w:delText>.</w:delText>
        </w:r>
      </w:del>
      <w:r w:rsidR="00E62B95">
        <w:rPr>
          <w:lang w:val="en-GB"/>
        </w:rPr>
        <w:t xml:space="preserve"> An initial incremental cost-effectiveness ratio (ICER) was calculated using these data</w:t>
      </w:r>
      <w:r w:rsidR="002439B5">
        <w:rPr>
          <w:lang w:val="en-GB"/>
        </w:rPr>
        <w:t xml:space="preserve">. </w:t>
      </w:r>
    </w:p>
    <w:p w14:paraId="4209E048" w14:textId="77777777" w:rsidR="00B23DC2" w:rsidRDefault="00B23DC2">
      <w:pPr>
        <w:spacing w:line="480" w:lineRule="auto"/>
        <w:rPr>
          <w:lang w:val="en-GB"/>
        </w:rPr>
        <w:pPrChange w:id="698" w:author="Lokhande, Anagha" w:date="2025-05-16T14:09:00Z" w16du:dateUtc="2025-05-16T18:09:00Z">
          <w:pPr>
            <w:spacing w:line="276" w:lineRule="auto"/>
          </w:pPr>
        </w:pPrChange>
      </w:pPr>
    </w:p>
    <w:p w14:paraId="63E5DC22" w14:textId="7AAF5E22" w:rsidR="007D1D35" w:rsidDel="00735426" w:rsidRDefault="00643134">
      <w:pPr>
        <w:spacing w:line="480" w:lineRule="auto"/>
        <w:rPr>
          <w:del w:id="699" w:author="Lokhande, Anagha" w:date="2025-05-16T11:38:00Z" w16du:dateUtc="2025-05-16T15:38:00Z"/>
          <w:lang w:val="en-GB"/>
        </w:rPr>
        <w:pPrChange w:id="700" w:author="Lokhande, Anagha" w:date="2025-05-16T14:09:00Z" w16du:dateUtc="2025-05-16T18:09:00Z">
          <w:pPr>
            <w:spacing w:line="276" w:lineRule="auto"/>
          </w:pPr>
        </w:pPrChange>
      </w:pPr>
      <w:ins w:id="701" w:author="Lokhande, Anagha" w:date="2025-05-16T11:27:00Z" w16du:dateUtc="2025-05-16T15:27:00Z">
        <w:r>
          <w:rPr>
            <w:lang w:val="en-GB"/>
          </w:rPr>
          <w:tab/>
        </w:r>
      </w:ins>
      <w:r w:rsidR="00B23DC2">
        <w:rPr>
          <w:lang w:val="en-GB"/>
        </w:rPr>
        <w:t xml:space="preserve">Two-way sensitivity analyses were </w:t>
      </w:r>
      <w:r w:rsidR="00A86940">
        <w:rPr>
          <w:lang w:val="en-GB"/>
        </w:rPr>
        <w:t>then</w:t>
      </w:r>
      <w:r w:rsidR="00B23DC2">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t>
      </w:r>
      <w:r w:rsidR="00324FE1">
        <w:rPr>
          <w:lang w:val="en-GB"/>
        </w:rPr>
        <w:lastRenderedPageBreak/>
        <w:t xml:space="preserve">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w:t>
      </w:r>
      <w:ins w:id="702" w:author="Lokhande, Anagha" w:date="2025-05-16T18:02:00Z" w16du:dateUtc="2025-05-16T22:02:00Z">
        <w:r w:rsidR="004B6C1D">
          <w:rPr>
            <w:lang w:val="en-GB"/>
          </w:rPr>
          <w:t>.</w:t>
        </w:r>
      </w:ins>
      <w:del w:id="703" w:author="Lokhande, Anagha" w:date="2025-05-16T18:02:00Z" w16du:dateUtc="2025-05-16T22:02:00Z">
        <w:r w:rsidR="001A4F6E" w:rsidDel="004B6C1D">
          <w:rPr>
            <w:lang w:val="en-GB"/>
          </w:rPr>
          <w:delText xml:space="preserve"> </w:delText>
        </w:r>
      </w:del>
      <w:r w:rsidR="00324FE1">
        <w:rPr>
          <w:lang w:val="en-GB"/>
        </w:rPr>
        <w:fldChar w:fldCharType="begin"/>
      </w:r>
      <w:r w:rsidR="005F4CD5">
        <w:rPr>
          <w:lang w:val="en-GB"/>
        </w:rPr>
        <w:instrText xml:space="preserve"> ADDIN ZOTERO_ITEM CSL_CITATION {"citationID":"wmpFBcWa","properties":{"formattedCitation":"\\super 26\\nosupersub{}","plainCitation":"26","noteIndex":0},"citationItems":[{"id":479,"uris":["http://zotero.org/users/local/o7RWvSLw/items/9Z4ZL85V"],"itemData":{"id":479,"type":"book","abstract":"Several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5F4CD5" w:rsidRPr="005F4CD5">
        <w:rPr>
          <w:vertAlign w:val="superscript"/>
        </w:rPr>
        <w:t>26</w:t>
      </w:r>
      <w:r w:rsidR="00324FE1">
        <w:rPr>
          <w:lang w:val="en-GB"/>
        </w:rPr>
        <w:fldChar w:fldCharType="end"/>
      </w:r>
      <w:del w:id="704" w:author="Lokhande, Anagha" w:date="2025-05-16T18:02:00Z" w16du:dateUtc="2025-05-16T22:02:00Z">
        <w:r w:rsidR="00324FE1" w:rsidDel="004B6C1D">
          <w:rPr>
            <w:lang w:val="en-GB"/>
          </w:rPr>
          <w:delText>.</w:delText>
        </w:r>
        <w:r w:rsidR="00453580" w:rsidDel="004B6C1D">
          <w:rPr>
            <w:lang w:val="en-GB"/>
          </w:rPr>
          <w:delText xml:space="preserve"> </w:delText>
        </w:r>
      </w:del>
    </w:p>
    <w:p w14:paraId="5C3DDDF8" w14:textId="77777777" w:rsidR="00A86940" w:rsidDel="00915B3B" w:rsidRDefault="00A86940">
      <w:pPr>
        <w:spacing w:line="480" w:lineRule="auto"/>
        <w:rPr>
          <w:del w:id="705" w:author="Lokhande, Anagha" w:date="2025-05-15T23:28:00Z" w16du:dateUtc="2025-05-16T03:28:00Z"/>
          <w:lang w:val="en-GB"/>
        </w:rPr>
        <w:pPrChange w:id="706" w:author="Lokhande, Anagha" w:date="2025-05-16T14:09:00Z" w16du:dateUtc="2025-05-16T18:09:00Z">
          <w:pPr>
            <w:spacing w:line="276" w:lineRule="auto"/>
          </w:pPr>
        </w:pPrChange>
      </w:pPr>
    </w:p>
    <w:p w14:paraId="666F08A3" w14:textId="4BED70C6" w:rsidR="00A86940" w:rsidRPr="00936523" w:rsidDel="00915B3B" w:rsidRDefault="00A86940">
      <w:pPr>
        <w:spacing w:line="480" w:lineRule="auto"/>
        <w:rPr>
          <w:del w:id="707" w:author="Lokhande, Anagha" w:date="2025-05-15T23:28:00Z" w16du:dateUtc="2025-05-16T03:28:00Z"/>
          <w:b/>
          <w:bCs/>
          <w:lang w:val="en-GB"/>
        </w:rPr>
        <w:pPrChange w:id="708" w:author="Lokhande, Anagha" w:date="2025-05-16T14:09:00Z" w16du:dateUtc="2025-05-16T18:09:00Z">
          <w:pPr>
            <w:spacing w:line="276" w:lineRule="auto"/>
          </w:pPr>
        </w:pPrChange>
      </w:pPr>
      <w:del w:id="709" w:author="Lokhande, Anagha" w:date="2025-05-15T23:28:00Z" w16du:dateUtc="2025-05-16T03:28:00Z">
        <w:r w:rsidRPr="00936523" w:rsidDel="00915B3B">
          <w:rPr>
            <w:b/>
            <w:bCs/>
            <w:highlight w:val="yellow"/>
            <w:lang w:val="en-GB"/>
          </w:rPr>
          <w:delText xml:space="preserve">[JP: </w:delText>
        </w:r>
        <w:r w:rsidR="002439B5" w:rsidRPr="00936523" w:rsidDel="00915B3B">
          <w:rPr>
            <w:b/>
            <w:bCs/>
            <w:highlight w:val="yellow"/>
            <w:lang w:val="en-GB"/>
          </w:rPr>
          <w:delText xml:space="preserve">METHODS — </w:delText>
        </w:r>
        <w:r w:rsidRPr="00936523" w:rsidDel="00915B3B">
          <w:rPr>
            <w:b/>
            <w:bCs/>
            <w:highlight w:val="yellow"/>
            <w:lang w:val="en-GB"/>
          </w:rPr>
          <w:delText>PSA &amp; COST-EFFECTIVENESS ACCEPTABILITY CURVE/FRONTIER</w:delText>
        </w:r>
        <w:r w:rsidR="002439B5" w:rsidRPr="00936523" w:rsidDel="00915B3B">
          <w:rPr>
            <w:b/>
            <w:bCs/>
            <w:highlight w:val="yellow"/>
            <w:lang w:val="en-GB"/>
          </w:rPr>
          <w:delText xml:space="preserve"> METHODS</w:delText>
        </w:r>
        <w:r w:rsidRPr="00936523" w:rsidDel="00915B3B">
          <w:rPr>
            <w:b/>
            <w:bCs/>
            <w:highlight w:val="yellow"/>
            <w:lang w:val="en-GB"/>
          </w:rPr>
          <w:delText>]</w:delText>
        </w:r>
      </w:del>
    </w:p>
    <w:p w14:paraId="313076F3" w14:textId="77777777" w:rsidR="00CF52C9" w:rsidRPr="00F30D36" w:rsidRDefault="00CF52C9">
      <w:pPr>
        <w:spacing w:line="480" w:lineRule="auto"/>
        <w:pPrChange w:id="710" w:author="Lokhande, Anagha" w:date="2025-05-16T14:09:00Z" w16du:dateUtc="2025-05-16T18:09:00Z">
          <w:pPr>
            <w:pStyle w:val="NoSpacing"/>
            <w:spacing w:line="276" w:lineRule="auto"/>
          </w:pPr>
        </w:pPrChange>
      </w:pPr>
    </w:p>
    <w:p w14:paraId="3C8D155B" w14:textId="58F69F5A" w:rsidR="00EE3D70" w:rsidRDefault="00EE3D70">
      <w:pPr>
        <w:spacing w:line="480" w:lineRule="auto"/>
        <w:rPr>
          <w:b/>
          <w:u w:val="single"/>
        </w:rPr>
        <w:pPrChange w:id="711" w:author="Lokhande, Anagha" w:date="2025-05-16T14:09:00Z" w16du:dateUtc="2025-05-16T18:09:00Z">
          <w:pPr>
            <w:spacing w:line="276" w:lineRule="auto"/>
          </w:pPr>
        </w:pPrChange>
      </w:pPr>
      <w:r w:rsidRPr="00D73149">
        <w:rPr>
          <w:b/>
          <w:u w:val="single"/>
        </w:rPr>
        <w:t>Results</w:t>
      </w:r>
    </w:p>
    <w:p w14:paraId="63981AF4" w14:textId="4941130E" w:rsidR="00B50A60" w:rsidDel="00735426" w:rsidRDefault="00B50A60">
      <w:pPr>
        <w:spacing w:line="480" w:lineRule="auto"/>
        <w:rPr>
          <w:del w:id="712" w:author="Lokhande, Anagha" w:date="2025-05-16T11:38:00Z" w16du:dateUtc="2025-05-16T15:38:00Z"/>
          <w:bCs/>
        </w:rPr>
        <w:pPrChange w:id="713" w:author="Lokhande, Anagha" w:date="2025-05-16T14:09:00Z" w16du:dateUtc="2025-05-16T18:09:00Z">
          <w:pPr>
            <w:spacing w:line="276" w:lineRule="auto"/>
          </w:pPr>
        </w:pPrChange>
      </w:pPr>
      <w:r w:rsidRPr="00A86940">
        <w:rPr>
          <w:bCs/>
        </w:rPr>
        <w:t xml:space="preserve">Median age for enrolled patients was </w:t>
      </w:r>
      <w:r w:rsidR="00A86940">
        <w:rPr>
          <w:bCs/>
        </w:rPr>
        <w:t xml:space="preserve">35. </w:t>
      </w:r>
      <w:r w:rsidR="0077001A">
        <w:rPr>
          <w:bCs/>
        </w:rPr>
        <w:t>Median household income was $447.</w:t>
      </w:r>
      <w:r w:rsidR="0024509A">
        <w:rPr>
          <w:bCs/>
        </w:rPr>
        <w:t xml:space="preserve"> Children, adults, and elderly patient</w:t>
      </w:r>
      <w:r w:rsidR="00CC7194">
        <w:rPr>
          <w:bCs/>
        </w:rPr>
        <w:t xml:space="preserve">s </w:t>
      </w:r>
      <w:r w:rsidR="0024509A">
        <w:rPr>
          <w:bCs/>
        </w:rPr>
        <w:t>each account for about one-third of our study population; age categories were based on WHO classification</w:t>
      </w:r>
      <w:ins w:id="714" w:author="Lokhande, Anagha" w:date="2025-05-16T18:08:00Z" w16du:dateUtc="2025-05-16T22:08:00Z">
        <w:r w:rsidR="006A699A">
          <w:rPr>
            <w:bCs/>
          </w:rPr>
          <w:t>.</w:t>
        </w:r>
      </w:ins>
      <w:del w:id="715" w:author="Lokhande, Anagha" w:date="2025-05-16T18:08:00Z" w16du:dateUtc="2025-05-16T22:08:00Z">
        <w:r w:rsidR="0024509A" w:rsidDel="006A699A">
          <w:rPr>
            <w:bCs/>
          </w:rPr>
          <w:delText xml:space="preserve"> </w:delText>
        </w:r>
      </w:del>
      <w:r w:rsidR="0024509A">
        <w:rPr>
          <w:bCs/>
        </w:rPr>
        <w:fldChar w:fldCharType="begin"/>
      </w:r>
      <w:r w:rsidR="005F4CD5">
        <w:rPr>
          <w:bCs/>
        </w:rPr>
        <w:instrText xml:space="preserve"> ADDIN ZOTERO_ITEM CSL_CITATION {"citationID":"fXDWtclq","properties":{"formattedCitation":"\\super 27,28\\nosupersub{}","plainCitation":"27,28","noteIndex":0},"citationItems":[{"id":512,"uris":["http://zotero.org/users/local/o7RWvSLw/items/QXEVMHJF"],"itemData":{"id":512,"type":"webpage","abstract":"There are nearly 1.2 billion adolescents (10-19 years old) worldwide. In some countries, adolescents make up as much as a quarter of the population and the number of adolescents is expected to rise through 2050, particularly in low- and middle-income countries (LMICs) where close to 90% of 10- to 19-year-olds live.","language":"en","title":"Adolescent health","URL":"https://www.who.int/health-topics/adolescent-health","accessed":{"date-parts":[["2023",7,28]]}}},{"id":511,"uris":["http://zotero.org/users/local/o7RWvSLw/items/DEY97TR5"],"itemData":{"id":511,"type":"article-journal","abstract":"We examined the characteristics of elderly people attending the Dhaka Hospital of ICDDR,B. The hospital has a diarrhoeal disease surveillance system that enrols a 2% systematic sample of all patients visiting the hospital. We reviewed data of all patients enrolled into the surveillance system (n=13,782) over the period 1996–2001 to identify patients aged 60 y and above for inclusion into the current study (4% of all surveillance patients; n=478). V. cholerae O1 was the most common enteric pathogen isolated from faecal culture of the patients (20%), followed by ETEC (13%), Shigella (11%), V. cholerae O139 (10%), Campylobacter jejuni (5%), Salmonella (3%), EPEC (2%), rotavirus (4%), and E. histolytica (2%). The isolation rate of V. cholerae O139 and Shigella was higher among the elderly compared to adults (15–59 y of age, 10% vs 6%, and 11% vs 7% respectively; p&lt;0.05 for both comparisons). Compared to 15–59-y-olds, a significantly higher proportion of the elderly had visible blood in stools (8% vs 5%), required short-stay ward admission (86% vs 82%) or referral (1% vs &lt;1%) to a health facility. Early initiation of oral or i.v. rehydration therapy, prompt referral, and immediate clinical diagnosis for assessment of the need for antibiotic therapy might be beneficial for the elderly.","container-title":"Scandinavian Journal of Infectious Diseases","DOI":"10.1080/00365540410019219","ISSN":"0036-5548","issue":"3","note":"publisher: Taylor &amp; Francis\n_eprint: https://doi.org/10.1080/00365540410019219\nPMID: 15119366","page":"204-208","source":"Taylor and Francis+NEJM","title":"Diarrhoea in Elderly People: Aetiology, and Clinical Characteristics","title-short":"Diarrhoea in Elderly People","volume":"36","author":[{"family":"Faruque","given":"Abu S. G."},{"family":"Malek","given":"Mohammed A."},{"family":"Khan","given":"Ashraful I."},{"family":"Huq","given":"Sayeeda"},{"family":"Salam","given":"Mohammed A."},{"family":"Sack","given":"David A."}],"issued":{"date-parts":[["2004",4,1]]}}}],"schema":"https://github.com/citation-style-language/schema/raw/master/csl-citation.json"} </w:instrText>
      </w:r>
      <w:r w:rsidR="0024509A">
        <w:rPr>
          <w:bCs/>
        </w:rPr>
        <w:fldChar w:fldCharType="separate"/>
      </w:r>
      <w:r w:rsidR="005F4CD5" w:rsidRPr="005F4CD5">
        <w:rPr>
          <w:vertAlign w:val="superscript"/>
        </w:rPr>
        <w:t>27,28</w:t>
      </w:r>
      <w:r w:rsidR="0024509A">
        <w:rPr>
          <w:bCs/>
        </w:rPr>
        <w:fldChar w:fldCharType="end"/>
      </w:r>
      <w:del w:id="716" w:author="Lokhande, Anagha" w:date="2025-05-16T18:08:00Z" w16du:dateUtc="2025-05-16T22:08:00Z">
        <w:r w:rsidR="0024509A" w:rsidDel="006A699A">
          <w:rPr>
            <w:bCs/>
          </w:rPr>
          <w:delText>.</w:delText>
        </w:r>
      </w:del>
      <w:r w:rsidR="0024509A">
        <w:rPr>
          <w:bCs/>
        </w:rPr>
        <w:t xml:space="preserve"> </w:t>
      </w:r>
      <w:r w:rsidR="00A86940">
        <w:rPr>
          <w:bCs/>
        </w:rPr>
        <w:t xml:space="preserve">Demographic </w:t>
      </w:r>
      <w:r w:rsidR="00895917">
        <w:rPr>
          <w:bCs/>
        </w:rPr>
        <w:t xml:space="preserve">information is summarized in Table </w:t>
      </w:r>
      <w:ins w:id="717" w:author="Lokhande, Anagha" w:date="2025-05-16T18:07:00Z" w16du:dateUtc="2025-05-16T22:07:00Z">
        <w:r w:rsidR="006A699A">
          <w:rPr>
            <w:bCs/>
          </w:rPr>
          <w:t>1</w:t>
        </w:r>
      </w:ins>
      <w:del w:id="718" w:author="Lokhande, Anagha" w:date="2025-05-16T18:07:00Z" w16du:dateUtc="2025-05-16T22:07:00Z">
        <w:r w:rsidR="00895917" w:rsidDel="006A699A">
          <w:rPr>
            <w:bCs/>
          </w:rPr>
          <w:delText>2</w:delText>
        </w:r>
      </w:del>
      <w:r w:rsidR="00895917">
        <w:rPr>
          <w:bCs/>
        </w:rPr>
        <w:t xml:space="preserve">. </w:t>
      </w:r>
    </w:p>
    <w:p w14:paraId="65EBFD06" w14:textId="45462B09" w:rsidR="00A86940" w:rsidDel="00915B3B" w:rsidRDefault="00A86940">
      <w:pPr>
        <w:spacing w:line="480" w:lineRule="auto"/>
        <w:rPr>
          <w:del w:id="719" w:author="Lokhande, Anagha" w:date="2025-05-15T23:28:00Z" w16du:dateUtc="2025-05-16T03:28:00Z"/>
          <w:bCs/>
        </w:rPr>
        <w:pPrChange w:id="720" w:author="Lokhande, Anagha" w:date="2025-05-16T14:09:00Z" w16du:dateUtc="2025-05-16T18:09:00Z">
          <w:pPr>
            <w:spacing w:line="276" w:lineRule="auto"/>
          </w:pPr>
        </w:pPrChange>
      </w:pPr>
    </w:p>
    <w:p w14:paraId="11B05AB1" w14:textId="762F503D" w:rsidR="00710148" w:rsidRPr="00936523" w:rsidDel="00915B3B" w:rsidRDefault="002439B5">
      <w:pPr>
        <w:spacing w:line="480" w:lineRule="auto"/>
        <w:rPr>
          <w:del w:id="721" w:author="Lokhande, Anagha" w:date="2025-05-15T23:28:00Z" w16du:dateUtc="2025-05-16T03:28:00Z"/>
          <w:b/>
          <w:bCs/>
          <w:lang w:val="en-GB"/>
        </w:rPr>
        <w:pPrChange w:id="722" w:author="Lokhande, Anagha" w:date="2025-05-16T14:09:00Z" w16du:dateUtc="2025-05-16T18:09:00Z">
          <w:pPr>
            <w:spacing w:line="276" w:lineRule="auto"/>
          </w:pPr>
        </w:pPrChange>
      </w:pPr>
      <w:del w:id="723" w:author="Lokhande, Anagha" w:date="2025-05-15T23:28:00Z" w16du:dateUtc="2025-05-16T03:28:00Z">
        <w:r w:rsidRPr="00936523" w:rsidDel="00915B3B">
          <w:rPr>
            <w:b/>
            <w:bCs/>
            <w:highlight w:val="yellow"/>
            <w:lang w:val="en-GB"/>
          </w:rPr>
          <w:delText>[JP: RESULTS — PSA &amp; COST-EFFECTIVENESS ACCEPTABILITY CURVE/FRONTIER]</w:delText>
        </w:r>
      </w:del>
    </w:p>
    <w:p w14:paraId="094A0621" w14:textId="77777777" w:rsidR="00710148" w:rsidRDefault="00710148">
      <w:pPr>
        <w:spacing w:line="480" w:lineRule="auto"/>
        <w:rPr>
          <w:b/>
          <w:u w:val="single"/>
        </w:rPr>
        <w:pPrChange w:id="724" w:author="Lokhande, Anagha" w:date="2025-05-16T14:09:00Z" w16du:dateUtc="2025-05-16T18:09:00Z">
          <w:pPr>
            <w:spacing w:line="276" w:lineRule="auto"/>
          </w:pPr>
        </w:pPrChange>
      </w:pPr>
    </w:p>
    <w:p w14:paraId="060A618B" w14:textId="1C912A69" w:rsidR="00645632" w:rsidRPr="00895917" w:rsidRDefault="00EE3D70">
      <w:pPr>
        <w:spacing w:line="480" w:lineRule="auto"/>
        <w:rPr>
          <w:b/>
          <w:u w:val="single"/>
        </w:rPr>
        <w:pPrChange w:id="725" w:author="Lokhande, Anagha" w:date="2025-05-16T14:09:00Z" w16du:dateUtc="2025-05-16T18:09:00Z">
          <w:pPr>
            <w:spacing w:line="276" w:lineRule="auto"/>
          </w:pPr>
        </w:pPrChange>
      </w:pPr>
      <w:r w:rsidRPr="00D73149">
        <w:rPr>
          <w:b/>
          <w:u w:val="single"/>
        </w:rPr>
        <w:t>Discussion</w:t>
      </w:r>
    </w:p>
    <w:p w14:paraId="653F8E22" w14:textId="5C9FB610" w:rsidR="00E62B95" w:rsidRDefault="00ED61CB" w:rsidP="005F4CD5">
      <w:pPr>
        <w:pStyle w:val="ListParagraph"/>
        <w:numPr>
          <w:ilvl w:val="0"/>
          <w:numId w:val="8"/>
        </w:numPr>
        <w:spacing w:line="480" w:lineRule="auto"/>
        <w:rPr>
          <w:ins w:id="726" w:author="Lokhande, Anagha" w:date="2025-05-16T13:01:00Z" w16du:dateUtc="2025-05-16T17:01:00Z"/>
        </w:rPr>
      </w:pPr>
      <w:ins w:id="727" w:author="Lokhande, Anagha" w:date="2025-05-16T13:01:00Z" w16du:dateUtc="2025-05-16T17:01:00Z">
        <w:r>
          <w:t>Findings</w:t>
        </w:r>
      </w:ins>
    </w:p>
    <w:p w14:paraId="2924F212" w14:textId="0D89D336" w:rsidR="00ED61CB" w:rsidRDefault="00ED61CB" w:rsidP="005F4CD5">
      <w:pPr>
        <w:pStyle w:val="ListParagraph"/>
        <w:numPr>
          <w:ilvl w:val="0"/>
          <w:numId w:val="8"/>
        </w:numPr>
        <w:spacing w:line="480" w:lineRule="auto"/>
        <w:rPr>
          <w:ins w:id="728" w:author="Lokhande, Anagha" w:date="2025-05-16T13:01:00Z" w16du:dateUtc="2025-05-16T17:01:00Z"/>
        </w:rPr>
      </w:pPr>
      <w:ins w:id="729" w:author="Lokhande, Anagha" w:date="2025-05-16T13:01:00Z" w16du:dateUtc="2025-05-16T17:01:00Z">
        <w:r>
          <w:t>Benefits/comparison to existing work</w:t>
        </w:r>
      </w:ins>
    </w:p>
    <w:p w14:paraId="32069028" w14:textId="0DADA268" w:rsidR="00ED61CB" w:rsidRDefault="00ED61CB" w:rsidP="005F4CD5">
      <w:pPr>
        <w:pStyle w:val="ListParagraph"/>
        <w:numPr>
          <w:ilvl w:val="0"/>
          <w:numId w:val="8"/>
        </w:numPr>
        <w:spacing w:line="480" w:lineRule="auto"/>
        <w:rPr>
          <w:ins w:id="730" w:author="Lokhande, Anagha" w:date="2025-05-16T13:01:00Z" w16du:dateUtc="2025-05-16T17:01:00Z"/>
        </w:rPr>
      </w:pPr>
      <w:ins w:id="731" w:author="Lokhande, Anagha" w:date="2025-05-16T13:01:00Z" w16du:dateUtc="2025-05-16T17:01:00Z">
        <w:r>
          <w:t>Limitations/future directions</w:t>
        </w:r>
      </w:ins>
    </w:p>
    <w:p w14:paraId="2976A7A2" w14:textId="1297C592" w:rsidR="00ED61CB" w:rsidRPr="00F124A6" w:rsidRDefault="00ED61CB">
      <w:pPr>
        <w:pStyle w:val="ListParagraph"/>
        <w:numPr>
          <w:ilvl w:val="0"/>
          <w:numId w:val="8"/>
        </w:numPr>
        <w:spacing w:line="480" w:lineRule="auto"/>
        <w:pPrChange w:id="732" w:author="Lokhande, Anagha" w:date="2025-05-16T14:09:00Z" w16du:dateUtc="2025-05-16T18:09:00Z">
          <w:pPr>
            <w:spacing w:line="276" w:lineRule="auto"/>
          </w:pPr>
        </w:pPrChange>
      </w:pPr>
      <w:ins w:id="733" w:author="Lokhande, Anagha" w:date="2025-05-16T13:01:00Z" w16du:dateUtc="2025-05-16T17:01:00Z">
        <w:r>
          <w:t>Conclusion/su</w:t>
        </w:r>
      </w:ins>
      <w:ins w:id="734" w:author="Lokhande, Anagha" w:date="2025-05-16T13:02:00Z" w16du:dateUtc="2025-05-16T17:02:00Z">
        <w:r>
          <w:t>mmary</w:t>
        </w:r>
      </w:ins>
    </w:p>
    <w:p w14:paraId="0AC2F151" w14:textId="5C606A27" w:rsidR="00EE3D70" w:rsidRPr="00EC4C6D" w:rsidDel="00ED61CB" w:rsidRDefault="00EE3D70">
      <w:pPr>
        <w:spacing w:line="480" w:lineRule="auto"/>
        <w:rPr>
          <w:del w:id="735" w:author="Lokhande, Anagha" w:date="2025-05-16T13:02:00Z" w16du:dateUtc="2025-05-16T17:02:00Z"/>
          <w:bCs/>
          <w:i/>
          <w:iCs/>
        </w:rPr>
        <w:pPrChange w:id="736" w:author="Lokhande, Anagha" w:date="2025-05-16T11:07:00Z" w16du:dateUtc="2025-05-16T15:07:00Z">
          <w:pPr>
            <w:spacing w:line="276" w:lineRule="auto"/>
          </w:pPr>
        </w:pPrChange>
      </w:pPr>
      <w:del w:id="737" w:author="Lokhande, Anagha" w:date="2025-05-16T13:02:00Z" w16du:dateUtc="2025-05-16T17:02:00Z">
        <w:r w:rsidRPr="00EC4C6D" w:rsidDel="00ED61CB">
          <w:rPr>
            <w:bCs/>
            <w:i/>
            <w:iCs/>
          </w:rPr>
          <w:delText>Limitations</w:delText>
        </w:r>
      </w:del>
    </w:p>
    <w:p w14:paraId="73B07522" w14:textId="79D54E74" w:rsidR="00EE3D70" w:rsidRPr="00EC4C6D" w:rsidDel="00ED61CB" w:rsidRDefault="00EE3D70">
      <w:pPr>
        <w:spacing w:line="480" w:lineRule="auto"/>
        <w:rPr>
          <w:del w:id="738" w:author="Lokhande, Anagha" w:date="2025-05-16T13:02:00Z" w16du:dateUtc="2025-05-16T17:02:00Z"/>
          <w:bCs/>
          <w:i/>
          <w:iCs/>
        </w:rPr>
        <w:pPrChange w:id="739" w:author="Lokhande, Anagha" w:date="2025-05-16T11:07:00Z" w16du:dateUtc="2025-05-16T15:07:00Z">
          <w:pPr>
            <w:spacing w:line="276" w:lineRule="auto"/>
          </w:pPr>
        </w:pPrChange>
      </w:pPr>
    </w:p>
    <w:p w14:paraId="538A88D8" w14:textId="4C35DFEC" w:rsidR="00EE3D70" w:rsidRPr="00EC4C6D" w:rsidDel="00ED61CB" w:rsidRDefault="00EE3D70">
      <w:pPr>
        <w:spacing w:line="480" w:lineRule="auto"/>
        <w:rPr>
          <w:del w:id="740" w:author="Lokhande, Anagha" w:date="2025-05-16T13:02:00Z" w16du:dateUtc="2025-05-16T17:02:00Z"/>
          <w:bCs/>
          <w:i/>
          <w:iCs/>
        </w:rPr>
        <w:pPrChange w:id="741" w:author="Lokhande, Anagha" w:date="2025-05-16T11:07:00Z" w16du:dateUtc="2025-05-16T15:07:00Z">
          <w:pPr>
            <w:spacing w:line="276" w:lineRule="auto"/>
          </w:pPr>
        </w:pPrChange>
      </w:pPr>
      <w:del w:id="742" w:author="Lokhande, Anagha" w:date="2025-05-16T13:02:00Z" w16du:dateUtc="2025-05-16T17:02:00Z">
        <w:r w:rsidRPr="00EC4C6D" w:rsidDel="00ED61CB">
          <w:rPr>
            <w:bCs/>
            <w:i/>
            <w:iCs/>
          </w:rPr>
          <w:delText>Future Directions</w:delText>
        </w:r>
      </w:del>
    </w:p>
    <w:p w14:paraId="08A0B5C0" w14:textId="77777777" w:rsidR="00EE3D70" w:rsidRPr="00D73149" w:rsidDel="00ED61CB" w:rsidRDefault="00EE3D70">
      <w:pPr>
        <w:spacing w:line="480" w:lineRule="auto"/>
        <w:rPr>
          <w:del w:id="743" w:author="Lokhande, Anagha" w:date="2025-05-16T13:02:00Z" w16du:dateUtc="2025-05-16T17:02:00Z"/>
          <w:rFonts w:eastAsia="Arial Unicode MS"/>
          <w:i/>
          <w:iCs/>
        </w:rPr>
        <w:pPrChange w:id="744" w:author="Lokhande, Anagha" w:date="2025-05-16T11:07:00Z" w16du:dateUtc="2025-05-16T15:07:00Z">
          <w:pPr>
            <w:spacing w:line="276" w:lineRule="auto"/>
          </w:pPr>
        </w:pPrChange>
      </w:pPr>
    </w:p>
    <w:p w14:paraId="18694E29" w14:textId="0C8EDBB6" w:rsidR="00EE3D70" w:rsidRPr="00D73149" w:rsidDel="00ED61CB" w:rsidRDefault="00EE3D70">
      <w:pPr>
        <w:spacing w:line="480" w:lineRule="auto"/>
        <w:rPr>
          <w:del w:id="745" w:author="Lokhande, Anagha" w:date="2025-05-16T13:02:00Z" w16du:dateUtc="2025-05-16T17:02:00Z"/>
          <w:b/>
          <w:u w:val="single"/>
        </w:rPr>
        <w:pPrChange w:id="746" w:author="Lokhande, Anagha" w:date="2025-05-16T11:07:00Z" w16du:dateUtc="2025-05-16T15:07:00Z">
          <w:pPr>
            <w:spacing w:line="276" w:lineRule="auto"/>
          </w:pPr>
        </w:pPrChange>
      </w:pPr>
      <w:del w:id="747" w:author="Lokhande, Anagha" w:date="2025-05-16T13:02:00Z" w16du:dateUtc="2025-05-16T17:02:00Z">
        <w:r w:rsidRPr="00D73149" w:rsidDel="00ED61CB">
          <w:rPr>
            <w:b/>
            <w:u w:val="single"/>
          </w:rPr>
          <w:delText>Conclusion</w:delText>
        </w:r>
      </w:del>
    </w:p>
    <w:p w14:paraId="7BC4B9C6" w14:textId="77777777" w:rsidR="00A86940" w:rsidRDefault="00A86940">
      <w:pPr>
        <w:spacing w:line="480" w:lineRule="auto"/>
        <w:rPr>
          <w:b/>
          <w:u w:val="single"/>
        </w:rPr>
        <w:pPrChange w:id="748" w:author="Lokhande, Anagha" w:date="2025-05-16T11:07:00Z" w16du:dateUtc="2025-05-16T15:07:00Z">
          <w:pPr>
            <w:spacing w:line="276" w:lineRule="auto"/>
          </w:pPr>
        </w:pPrChange>
      </w:pPr>
    </w:p>
    <w:p w14:paraId="410A9CC1" w14:textId="77777777" w:rsidR="00A86940" w:rsidRDefault="00A86940">
      <w:pPr>
        <w:spacing w:line="480" w:lineRule="auto"/>
        <w:rPr>
          <w:b/>
          <w:u w:val="single"/>
        </w:rPr>
        <w:pPrChange w:id="749" w:author="Lokhande, Anagha" w:date="2025-05-16T11:07:00Z" w16du:dateUtc="2025-05-16T15:07:00Z">
          <w:pPr/>
        </w:pPrChange>
      </w:pPr>
    </w:p>
    <w:p w14:paraId="28D204AC" w14:textId="4517E720" w:rsidR="00EE3D70" w:rsidRDefault="00EE3D70">
      <w:pPr>
        <w:spacing w:line="480" w:lineRule="auto"/>
        <w:rPr>
          <w:b/>
          <w:u w:val="single"/>
        </w:rPr>
        <w:pPrChange w:id="750" w:author="Lokhande, Anagha" w:date="2025-05-16T11:07:00Z" w16du:dateUtc="2025-05-16T15:07:00Z">
          <w:pPr/>
        </w:pPrChange>
      </w:pPr>
      <w:r>
        <w:rPr>
          <w:b/>
          <w:u w:val="single"/>
        </w:rPr>
        <w:br w:type="page"/>
      </w:r>
    </w:p>
    <w:p w14:paraId="1C09F634" w14:textId="7D7A64DD" w:rsidR="00EE3D70" w:rsidRPr="00D73149" w:rsidDel="008729FE" w:rsidRDefault="00EE3D70">
      <w:pPr>
        <w:spacing w:line="480" w:lineRule="auto"/>
        <w:rPr>
          <w:del w:id="751" w:author="Lokhande, Anagha" w:date="2025-05-16T11:51:00Z" w16du:dateUtc="2025-05-16T15:51:00Z"/>
          <w:b/>
          <w:u w:val="single"/>
        </w:rPr>
        <w:pPrChange w:id="752" w:author="Lokhande, Anagha" w:date="2025-05-16T11:07:00Z" w16du:dateUtc="2025-05-16T15:07:00Z">
          <w:pPr/>
        </w:pPrChange>
      </w:pPr>
      <w:del w:id="753" w:author="Lokhande, Anagha" w:date="2025-05-16T13:45:00Z" w16du:dateUtc="2025-05-16T17:45:00Z">
        <w:r w:rsidRPr="00D73149" w:rsidDel="00F60CFE">
          <w:rPr>
            <w:b/>
            <w:u w:val="single"/>
          </w:rPr>
          <w:lastRenderedPageBreak/>
          <w:delText>REFERENCES</w:delText>
        </w:r>
      </w:del>
      <w:ins w:id="754" w:author="Lokhande, Anagha" w:date="2025-05-16T13:45:00Z" w16du:dateUtc="2025-05-16T17:45:00Z">
        <w:r w:rsidR="00F60CFE">
          <w:rPr>
            <w:b/>
            <w:u w:val="single"/>
          </w:rPr>
          <w:t>References</w:t>
        </w:r>
      </w:ins>
    </w:p>
    <w:p w14:paraId="4536F9D0" w14:textId="77777777" w:rsidR="00EE3D70" w:rsidRDefault="00EE3D70">
      <w:pPr>
        <w:spacing w:line="480" w:lineRule="auto"/>
        <w:pPrChange w:id="755" w:author="Lokhande, Anagha" w:date="2025-05-16T11:51:00Z" w16du:dateUtc="2025-05-16T15:51:00Z">
          <w:pPr>
            <w:widowControl w:val="0"/>
            <w:autoSpaceDE w:val="0"/>
            <w:autoSpaceDN w:val="0"/>
            <w:adjustRightInd w:val="0"/>
            <w:ind w:left="640" w:hanging="640"/>
          </w:pPr>
        </w:pPrChange>
      </w:pPr>
    </w:p>
    <w:p w14:paraId="6615C45F" w14:textId="77777777" w:rsidR="005F4CD5" w:rsidRPr="005F4CD5" w:rsidRDefault="008729FE" w:rsidP="005F4CD5">
      <w:pPr>
        <w:pStyle w:val="Bibliography"/>
      </w:pPr>
      <w:ins w:id="756" w:author="Lokhande, Anagha" w:date="2025-05-16T11:53:00Z" w16du:dateUtc="2025-05-16T15:53:00Z">
        <w:r>
          <w:t xml:space="preserve"> </w:t>
        </w:r>
      </w:ins>
      <w:r w:rsidR="00CE28F3">
        <w:fldChar w:fldCharType="begin"/>
      </w:r>
      <w:r w:rsidR="00CE28F3">
        <w:instrText xml:space="preserve"> ADDIN ZOTERO_BIBL {"uncited":[],"omitted":[],"custom":[]} CSL_BIBLIOGRAPHY </w:instrText>
      </w:r>
      <w:r w:rsidR="00CE28F3">
        <w:fldChar w:fldCharType="separate"/>
      </w:r>
      <w:r w:rsidR="005F4CD5" w:rsidRPr="005F4CD5">
        <w:t>1.</w:t>
      </w:r>
      <w:r w:rsidR="005F4CD5" w:rsidRPr="005F4CD5">
        <w:tab/>
        <w:t xml:space="preserve">Levine AC, Barry MA, Gainey M, et al. Derivation of the first clinical diagnostic models for dehydration severity in patients over five years with acute diarrhea. </w:t>
      </w:r>
      <w:r w:rsidR="005F4CD5" w:rsidRPr="005F4CD5">
        <w:rPr>
          <w:i/>
          <w:iCs/>
        </w:rPr>
        <w:t>PLoS Negl Trop Dis</w:t>
      </w:r>
      <w:r w:rsidR="005F4CD5" w:rsidRPr="005F4CD5">
        <w:t>. 2021;15(3):e0009266. doi:10.1371/journal.pntd.0009266</w:t>
      </w:r>
    </w:p>
    <w:p w14:paraId="6C1B6818" w14:textId="77777777" w:rsidR="005F4CD5" w:rsidRPr="005F4CD5" w:rsidRDefault="005F4CD5" w:rsidP="005F4CD5">
      <w:pPr>
        <w:pStyle w:val="Bibliography"/>
      </w:pPr>
      <w:r w:rsidRPr="005F4CD5">
        <w:t>2.</w:t>
      </w:r>
      <w:r w:rsidRPr="005F4CD5">
        <w:tab/>
        <w:t xml:space="preserve">Fonseca BK, Holdgate A, Craig JC. Enteral vs Intravenous Rehydration Therapy for Children With Gastroenteritis: A Meta-analysis of Randomized Controlled Trials. </w:t>
      </w:r>
      <w:r w:rsidRPr="005F4CD5">
        <w:rPr>
          <w:i/>
          <w:iCs/>
        </w:rPr>
        <w:t>Arch Pediatr Adolesc Med</w:t>
      </w:r>
      <w:r w:rsidRPr="005F4CD5">
        <w:t>. 2004;158(5):483-490. doi:10.1001/archpedi.158.5.483</w:t>
      </w:r>
    </w:p>
    <w:p w14:paraId="72755D06" w14:textId="77777777" w:rsidR="005F4CD5" w:rsidRPr="005F4CD5" w:rsidRDefault="005F4CD5" w:rsidP="005F4CD5">
      <w:pPr>
        <w:pStyle w:val="Bibliography"/>
      </w:pPr>
      <w:r w:rsidRPr="005F4CD5">
        <w:t>3.</w:t>
      </w:r>
      <w:r w:rsidRPr="005F4CD5">
        <w:tab/>
        <w:t>World Health Organization. IMAI district clinician manual: hospital care adolescents and adults. Accessed May 16, 2025. https://www.who.int/publications/i/item/imai-district-clinician-manual-hospital-care-adolescents-and-adults</w:t>
      </w:r>
    </w:p>
    <w:p w14:paraId="1B7E9635" w14:textId="77777777" w:rsidR="005F4CD5" w:rsidRPr="005F4CD5" w:rsidRDefault="005F4CD5" w:rsidP="005F4CD5">
      <w:pPr>
        <w:pStyle w:val="Bibliography"/>
      </w:pPr>
      <w:r w:rsidRPr="005F4CD5">
        <w:t>4.</w:t>
      </w:r>
      <w:r w:rsidRPr="005F4CD5">
        <w:tab/>
        <w:t xml:space="preserve">Sarker AR, Sultana M, Mahumud RA, Sheikh N, Van Der Meer R, Morton A. Prevalence and Health Care-Seeking Behavior for Childhood Diarrheal Disease in Bangladesh. </w:t>
      </w:r>
      <w:r w:rsidRPr="005F4CD5">
        <w:rPr>
          <w:i/>
          <w:iCs/>
        </w:rPr>
        <w:t>Glob Pediatr Health</w:t>
      </w:r>
      <w:r w:rsidRPr="005F4CD5">
        <w:t>. 2016;3:2333794X16680901. doi:10.1177/2333794X16680901</w:t>
      </w:r>
    </w:p>
    <w:p w14:paraId="62553FCD" w14:textId="77777777" w:rsidR="005F4CD5" w:rsidRPr="005F4CD5" w:rsidRDefault="005F4CD5" w:rsidP="005F4CD5">
      <w:pPr>
        <w:pStyle w:val="Bibliography"/>
      </w:pPr>
      <w:r w:rsidRPr="005F4CD5">
        <w:t>5.</w:t>
      </w:r>
      <w:r w:rsidRPr="005F4CD5">
        <w:tab/>
        <w:t xml:space="preserve">Munos MK, Walker CLF, Black RE. The effect of oral rehydration solution and recommended home fluids on diarrhoea mortality. </w:t>
      </w:r>
      <w:r w:rsidRPr="005F4CD5">
        <w:rPr>
          <w:i/>
          <w:iCs/>
        </w:rPr>
        <w:t>Int J Epidemiol</w:t>
      </w:r>
      <w:r w:rsidRPr="005F4CD5">
        <w:t>. 2010;39 Suppl 1(Suppl 1):i75-87. doi:10.1093/ije/dyq025</w:t>
      </w:r>
    </w:p>
    <w:p w14:paraId="7B7D7F6C" w14:textId="77777777" w:rsidR="005F4CD5" w:rsidRPr="005F4CD5" w:rsidRDefault="005F4CD5" w:rsidP="005F4CD5">
      <w:pPr>
        <w:pStyle w:val="Bibliography"/>
      </w:pPr>
      <w:r w:rsidRPr="005F4CD5">
        <w:t>6.</w:t>
      </w:r>
      <w:r w:rsidRPr="005F4CD5">
        <w:tab/>
        <w:t xml:space="preserve">DAS J, DAS SK, AHMED S, et al. Determinants of percent expenditure of household income due to childhood diarrhoea in rural Bangladesh. </w:t>
      </w:r>
      <w:r w:rsidRPr="005F4CD5">
        <w:rPr>
          <w:i/>
          <w:iCs/>
        </w:rPr>
        <w:t>Epidemiol Infect</w:t>
      </w:r>
      <w:r w:rsidRPr="005F4CD5">
        <w:t>. 2015;143(13):2700-2706. doi:10.1017/S0950268814003781</w:t>
      </w:r>
    </w:p>
    <w:p w14:paraId="188E5E47" w14:textId="77777777" w:rsidR="005F4CD5" w:rsidRPr="005F4CD5" w:rsidRDefault="005F4CD5" w:rsidP="005F4CD5">
      <w:pPr>
        <w:pStyle w:val="Bibliography"/>
      </w:pPr>
      <w:r w:rsidRPr="005F4CD5">
        <w:t>7.</w:t>
      </w:r>
      <w:r w:rsidRPr="005F4CD5">
        <w:tab/>
        <w:t xml:space="preserve">Rheingans R, Kukla M, Faruque ASG, et al. Determinants of Household Costs Associated With Childhood Diarrhea in 3 South Asian Settings. </w:t>
      </w:r>
      <w:r w:rsidRPr="005F4CD5">
        <w:rPr>
          <w:i/>
          <w:iCs/>
        </w:rPr>
        <w:t>Clin Infect Dis Off Publ Infect Dis Soc Am</w:t>
      </w:r>
      <w:r w:rsidRPr="005F4CD5">
        <w:t>. 2012;55(Suppl 4):S327-S335. doi:10.1093/cid/cis764</w:t>
      </w:r>
    </w:p>
    <w:p w14:paraId="28C39001" w14:textId="77777777" w:rsidR="005F4CD5" w:rsidRPr="005F4CD5" w:rsidRDefault="005F4CD5" w:rsidP="005F4CD5">
      <w:pPr>
        <w:pStyle w:val="Bibliography"/>
      </w:pPr>
      <w:r w:rsidRPr="005F4CD5">
        <w:t>8.</w:t>
      </w:r>
      <w:r w:rsidRPr="005F4CD5">
        <w:tab/>
        <w:t xml:space="preserve">Sarker AR, Sultana M, Mahumud RA, et al. Economic costs of hospitalized diarrheal disease in Bangladesh: a societal perspective. </w:t>
      </w:r>
      <w:r w:rsidRPr="005F4CD5">
        <w:rPr>
          <w:i/>
          <w:iCs/>
        </w:rPr>
        <w:t>Glob Health Res Policy</w:t>
      </w:r>
      <w:r w:rsidRPr="005F4CD5">
        <w:t>. 2018;3:1. doi:10.1186/s41256-017-0056-5</w:t>
      </w:r>
    </w:p>
    <w:p w14:paraId="71783167" w14:textId="77777777" w:rsidR="005F4CD5" w:rsidRPr="005F4CD5" w:rsidRDefault="005F4CD5" w:rsidP="005F4CD5">
      <w:pPr>
        <w:pStyle w:val="Bibliography"/>
      </w:pPr>
      <w:r w:rsidRPr="005F4CD5">
        <w:t>9.</w:t>
      </w:r>
      <w:r w:rsidRPr="005F4CD5">
        <w:tab/>
        <w:t xml:space="preserve">Taylor K, Tripathi AK. Adult Dehydration. In: </w:t>
      </w:r>
      <w:r w:rsidRPr="005F4CD5">
        <w:rPr>
          <w:i/>
          <w:iCs/>
        </w:rPr>
        <w:t>StatPearls</w:t>
      </w:r>
      <w:r w:rsidRPr="005F4CD5">
        <w:t>. StatPearls Publishing; 2025. Accessed May 16, 2025. http://www.ncbi.nlm.nih.gov/books/NBK555956/</w:t>
      </w:r>
    </w:p>
    <w:p w14:paraId="2B0C41B8" w14:textId="77777777" w:rsidR="005F4CD5" w:rsidRPr="005F4CD5" w:rsidRDefault="005F4CD5" w:rsidP="005F4CD5">
      <w:pPr>
        <w:pStyle w:val="Bibliography"/>
      </w:pPr>
      <w:r w:rsidRPr="005F4CD5">
        <w:t>10.</w:t>
      </w:r>
      <w:r w:rsidRPr="005F4CD5">
        <w:tab/>
        <w:t>Acute Care: Integrated Management of Adolescent and Adult Illness. Published online January 2004.</w:t>
      </w:r>
    </w:p>
    <w:p w14:paraId="1041E8B8" w14:textId="77777777" w:rsidR="005F4CD5" w:rsidRPr="005F4CD5" w:rsidRDefault="005F4CD5" w:rsidP="005F4CD5">
      <w:pPr>
        <w:pStyle w:val="Bibliography"/>
      </w:pPr>
      <w:r w:rsidRPr="005F4CD5">
        <w:t>11.</w:t>
      </w:r>
      <w:r w:rsidRPr="005F4CD5">
        <w:tab/>
        <w:t xml:space="preserve">Gainey M, Qu K, Garbern SC, et al. Assessing the performance of clinical diagnostic models for dehydration among patients with cholera and undernutrition in Bangladesh. </w:t>
      </w:r>
      <w:r w:rsidRPr="005F4CD5">
        <w:rPr>
          <w:i/>
          <w:iCs/>
        </w:rPr>
        <w:t>Trop Med Int Health</w:t>
      </w:r>
      <w:r w:rsidRPr="005F4CD5">
        <w:t>. 2021;26(11):1512-1525. doi:10.1111/tmi.13675</w:t>
      </w:r>
    </w:p>
    <w:p w14:paraId="4B898926" w14:textId="77777777" w:rsidR="005F4CD5" w:rsidRPr="005F4CD5" w:rsidRDefault="005F4CD5" w:rsidP="005F4CD5">
      <w:pPr>
        <w:pStyle w:val="Bibliography"/>
      </w:pPr>
      <w:r w:rsidRPr="005F4CD5">
        <w:t>12.</w:t>
      </w:r>
      <w:r w:rsidRPr="005F4CD5">
        <w:tab/>
        <w:t xml:space="preserve">Levine AC, Gainey M, Qu K, et al. A comparison of the NIRUDAK models and WHO algorithm for dehydration assessment in older children and adults with acute diarrhoea: a prospective, observational study. </w:t>
      </w:r>
      <w:r w:rsidRPr="005F4CD5">
        <w:rPr>
          <w:i/>
          <w:iCs/>
        </w:rPr>
        <w:t>Lancet Glob Health</w:t>
      </w:r>
      <w:r w:rsidRPr="005F4CD5">
        <w:t>. 2023;11(11):e1725-e1733. doi:10.1016/S2214-109X(23)00403-5</w:t>
      </w:r>
    </w:p>
    <w:p w14:paraId="765F5A62" w14:textId="77777777" w:rsidR="005F4CD5" w:rsidRPr="005F4CD5" w:rsidRDefault="005F4CD5" w:rsidP="005F4CD5">
      <w:pPr>
        <w:pStyle w:val="Bibliography"/>
      </w:pPr>
      <w:r w:rsidRPr="005F4CD5">
        <w:lastRenderedPageBreak/>
        <w:t>13.</w:t>
      </w:r>
      <w:r w:rsidRPr="005F4CD5">
        <w:tab/>
        <w:t xml:space="preserve">Hooper L, Abdelhamid A, Attreed NJ, et al. Clinical symptoms, signs and tests for identification of impending and current water-loss dehydration in older people. </w:t>
      </w:r>
      <w:r w:rsidRPr="005F4CD5">
        <w:rPr>
          <w:i/>
          <w:iCs/>
        </w:rPr>
        <w:t>Cochrane Database Syst Rev</w:t>
      </w:r>
      <w:r w:rsidRPr="005F4CD5">
        <w:t>. 2015;2015(4):CD009647. doi:10.1002/14651858.CD009647.pub2</w:t>
      </w:r>
    </w:p>
    <w:p w14:paraId="431B4ACD" w14:textId="77777777" w:rsidR="005F4CD5" w:rsidRPr="005F4CD5" w:rsidRDefault="005F4CD5" w:rsidP="005F4CD5">
      <w:pPr>
        <w:pStyle w:val="Bibliography"/>
      </w:pPr>
      <w:r w:rsidRPr="005F4CD5">
        <w:t>14.</w:t>
      </w:r>
      <w:r w:rsidRPr="005F4CD5">
        <w:tab/>
        <w:t xml:space="preserve">Cheuvront SN, Ely BR, Kenefick RW, Sawka MN. Biological variation and diagnostic accuracy of dehydration assessment markers. </w:t>
      </w:r>
      <w:r w:rsidRPr="005F4CD5">
        <w:rPr>
          <w:i/>
          <w:iCs/>
        </w:rPr>
        <w:t>Am J Clin Nutr</w:t>
      </w:r>
      <w:r w:rsidRPr="005F4CD5">
        <w:t>. 2010;92(3):565-573. doi:10.3945/ajcn.2010.29490</w:t>
      </w:r>
    </w:p>
    <w:p w14:paraId="09117537" w14:textId="77777777" w:rsidR="005F4CD5" w:rsidRPr="005F4CD5" w:rsidRDefault="005F4CD5" w:rsidP="005F4CD5">
      <w:pPr>
        <w:pStyle w:val="Bibliography"/>
      </w:pPr>
      <w:r w:rsidRPr="005F4CD5">
        <w:t>15.</w:t>
      </w:r>
      <w:r w:rsidRPr="005F4CD5">
        <w:tab/>
        <w:t xml:space="preserve">Gorelick MH, Shaw KN, Murphy KO. Validity and reliability of clinical signs in the diagnosis of dehydration in children. </w:t>
      </w:r>
      <w:r w:rsidRPr="005F4CD5">
        <w:rPr>
          <w:i/>
          <w:iCs/>
        </w:rPr>
        <w:t>Pediatrics</w:t>
      </w:r>
      <w:r w:rsidRPr="005F4CD5">
        <w:t>. 1997;99(5):E6. doi:10.1542/peds.99.5.e6</w:t>
      </w:r>
    </w:p>
    <w:p w14:paraId="7DCA712E" w14:textId="77777777" w:rsidR="005F4CD5" w:rsidRPr="005F4CD5" w:rsidRDefault="005F4CD5" w:rsidP="005F4CD5">
      <w:pPr>
        <w:pStyle w:val="Bibliography"/>
      </w:pPr>
      <w:r w:rsidRPr="005F4CD5">
        <w:t>16.</w:t>
      </w:r>
      <w:r w:rsidRPr="005F4CD5">
        <w:tab/>
        <w:t>Duggan C, Santosham M, Glass R. The Management of Acute Diarrhea in Children: Oral Rehydration, Maintenance, and Nutritional Therapy. Accessed July 28, 2023. https://www.cdc.gov/mmwr/preview/mmwrhtml/00018677.htm</w:t>
      </w:r>
    </w:p>
    <w:p w14:paraId="5A64E65F" w14:textId="77777777" w:rsidR="005F4CD5" w:rsidRPr="005F4CD5" w:rsidRDefault="005F4CD5" w:rsidP="005F4CD5">
      <w:pPr>
        <w:pStyle w:val="Bibliography"/>
      </w:pPr>
      <w:r w:rsidRPr="005F4CD5">
        <w:t>17.</w:t>
      </w:r>
      <w:r w:rsidRPr="005F4CD5">
        <w:tab/>
        <w:t xml:space="preserve">Levine AC, Glavis-Bloom J, Modi P, et al. Empirically Derived Dehydration Scoring and Decision Tree Models for Children With Diarrhea: Assessment and Internal Validation in a Prospective Cohort Study in Dhaka, Bangladesh. </w:t>
      </w:r>
      <w:r w:rsidRPr="005F4CD5">
        <w:rPr>
          <w:i/>
          <w:iCs/>
        </w:rPr>
        <w:t>Glob Health Sci Pract</w:t>
      </w:r>
      <w:r w:rsidRPr="005F4CD5">
        <w:t>. 2015;3(3):405-418. doi:10.9745/GHSP-D-15-00097</w:t>
      </w:r>
    </w:p>
    <w:p w14:paraId="6BE6C3AB" w14:textId="77777777" w:rsidR="005F4CD5" w:rsidRPr="005F4CD5" w:rsidRDefault="005F4CD5" w:rsidP="005F4CD5">
      <w:pPr>
        <w:pStyle w:val="Bibliography"/>
      </w:pPr>
      <w:r w:rsidRPr="005F4CD5">
        <w:t>18.</w:t>
      </w:r>
      <w:r w:rsidRPr="005F4CD5">
        <w:tab/>
        <w:t xml:space="preserve">Levine AC, Glavis-Bloom J, Modi P, et al. External validation of the DHAKA score and comparison with the current IMCI algorithm for the assessment of dehydration in children with diarrhoea: a prospective cohort study. </w:t>
      </w:r>
      <w:r w:rsidRPr="005F4CD5">
        <w:rPr>
          <w:i/>
          <w:iCs/>
        </w:rPr>
        <w:t>Lancet Glob Health</w:t>
      </w:r>
      <w:r w:rsidRPr="005F4CD5">
        <w:t>. 2016;4(10):e744-e751. doi:10.1016/S2214-109X(16)30150-4</w:t>
      </w:r>
    </w:p>
    <w:p w14:paraId="0EED6C50" w14:textId="77777777" w:rsidR="005F4CD5" w:rsidRPr="005F4CD5" w:rsidRDefault="005F4CD5" w:rsidP="005F4CD5">
      <w:pPr>
        <w:pStyle w:val="Bibliography"/>
      </w:pPr>
      <w:r w:rsidRPr="005F4CD5">
        <w:t>19.</w:t>
      </w:r>
      <w:r w:rsidRPr="005F4CD5">
        <w:tab/>
        <w:t>GDP, PPP (current international $) - Bangladesh. World Bank Open Data. Accessed July 27, 2023. https://data.worldbank.org/indicator/NY.GDP.MKTP.PP.CD?locations=BD</w:t>
      </w:r>
    </w:p>
    <w:p w14:paraId="4560EFD6" w14:textId="77777777" w:rsidR="005F4CD5" w:rsidRPr="005F4CD5" w:rsidRDefault="005F4CD5" w:rsidP="005F4CD5">
      <w:pPr>
        <w:pStyle w:val="Bibliography"/>
      </w:pPr>
      <w:r w:rsidRPr="005F4CD5">
        <w:t>20.</w:t>
      </w:r>
      <w:r w:rsidRPr="005F4CD5">
        <w:tab/>
        <w:t>GDP Per Capita (current US$) - Bangladesh. World Bank Open Data. Accessed July 27, 2023. https://data.worldbank.org/indicator/NY.GDP.PCAP.CD?locations=BD</w:t>
      </w:r>
    </w:p>
    <w:p w14:paraId="32DDB61E" w14:textId="77777777" w:rsidR="005F4CD5" w:rsidRPr="005F4CD5" w:rsidRDefault="005F4CD5" w:rsidP="005F4CD5">
      <w:pPr>
        <w:pStyle w:val="Bibliography"/>
      </w:pPr>
      <w:r w:rsidRPr="005F4CD5">
        <w:t>21.</w:t>
      </w:r>
      <w:r w:rsidRPr="005F4CD5">
        <w:tab/>
        <w:t>Abridged Life Tables for Japan 2019.</w:t>
      </w:r>
    </w:p>
    <w:p w14:paraId="7EA05A69" w14:textId="77777777" w:rsidR="005F4CD5" w:rsidRPr="005F4CD5" w:rsidRDefault="005F4CD5" w:rsidP="005F4CD5">
      <w:pPr>
        <w:pStyle w:val="Bibliography"/>
      </w:pPr>
      <w:r w:rsidRPr="005F4CD5">
        <w:t>22.</w:t>
      </w:r>
      <w:r w:rsidRPr="005F4CD5">
        <w:tab/>
        <w:t xml:space="preserve">Menken M, Munsat TL, Toole JF. The Global Burden of Disease Study: Implications for Neurology. </w:t>
      </w:r>
      <w:r w:rsidRPr="005F4CD5">
        <w:rPr>
          <w:i/>
          <w:iCs/>
        </w:rPr>
        <w:t>Arch Neurol</w:t>
      </w:r>
      <w:r w:rsidRPr="005F4CD5">
        <w:t>. 2000;57(3):418-420. doi:10.1001/archneur.57.3.418</w:t>
      </w:r>
    </w:p>
    <w:p w14:paraId="68B97337" w14:textId="77777777" w:rsidR="005F4CD5" w:rsidRPr="005F4CD5" w:rsidRDefault="005F4CD5" w:rsidP="005F4CD5">
      <w:pPr>
        <w:pStyle w:val="Bibliography"/>
      </w:pPr>
      <w:r w:rsidRPr="005F4CD5">
        <w:t>23.</w:t>
      </w:r>
      <w:r w:rsidRPr="005F4CD5">
        <w:tab/>
        <w:t>Global Burden of Disease Collaborative Network. Global Burden of Disease Study 2019 (GBD 2019) Disability Weights. Published online 2020. doi:10.6069/1W19-VX76</w:t>
      </w:r>
    </w:p>
    <w:p w14:paraId="2D85F599" w14:textId="77777777" w:rsidR="005F4CD5" w:rsidRPr="005F4CD5" w:rsidRDefault="005F4CD5" w:rsidP="005F4CD5">
      <w:pPr>
        <w:pStyle w:val="Bibliography"/>
      </w:pPr>
      <w:r w:rsidRPr="005F4CD5">
        <w:t>24.</w:t>
      </w:r>
      <w:r w:rsidRPr="005F4CD5">
        <w:tab/>
        <w:t xml:space="preserve">Vos T, Flaxman AD, Naghavi M, et al. Years lived with disability (YLDs) for 1160 sequelae of 289 diseases and injuries 1990–2010: a systematic analysis for the Global Burden of Disease Study 2010. </w:t>
      </w:r>
      <w:r w:rsidRPr="005F4CD5">
        <w:rPr>
          <w:i/>
          <w:iCs/>
        </w:rPr>
        <w:t>The Lancet</w:t>
      </w:r>
      <w:r w:rsidRPr="005F4CD5">
        <w:t>. 2012;380(9859):2163-2196. doi:10.1016/S0140-6736(12)61729-2</w:t>
      </w:r>
    </w:p>
    <w:p w14:paraId="072BC8A6" w14:textId="77777777" w:rsidR="005F4CD5" w:rsidRPr="005F4CD5" w:rsidRDefault="005F4CD5" w:rsidP="005F4CD5">
      <w:pPr>
        <w:pStyle w:val="Bibliography"/>
      </w:pPr>
      <w:r w:rsidRPr="005F4CD5">
        <w:t>25.</w:t>
      </w:r>
      <w:r w:rsidRPr="005F4CD5">
        <w:tab/>
        <w:t xml:space="preserve">Sharifi J, Ghavami F, Nowrouzi Z, et al. Oral versus intravenous rehydration therapy in severe gastroenteritis. </w:t>
      </w:r>
      <w:r w:rsidRPr="005F4CD5">
        <w:rPr>
          <w:i/>
          <w:iCs/>
        </w:rPr>
        <w:t>Arch Dis Child</w:t>
      </w:r>
      <w:r w:rsidRPr="005F4CD5">
        <w:t>. 1985;60(9):856-860. doi:10.1136/adc.60.9.856</w:t>
      </w:r>
    </w:p>
    <w:p w14:paraId="35BD4885" w14:textId="77777777" w:rsidR="005F4CD5" w:rsidRPr="005F4CD5" w:rsidRDefault="005F4CD5" w:rsidP="005F4CD5">
      <w:pPr>
        <w:pStyle w:val="Bibliography"/>
      </w:pPr>
      <w:r w:rsidRPr="005F4CD5">
        <w:lastRenderedPageBreak/>
        <w:t>26.</w:t>
      </w:r>
      <w:r w:rsidRPr="005F4CD5">
        <w:tab/>
      </w:r>
      <w:r w:rsidRPr="005F4CD5">
        <w:rPr>
          <w:i/>
          <w:iCs/>
        </w:rPr>
        <w:t>Making Choices in Health: WHO Guide to Cost-Effectiveness Analysis</w:t>
      </w:r>
      <w:r w:rsidRPr="005F4CD5">
        <w:t>. World Health Organization; 2003.</w:t>
      </w:r>
    </w:p>
    <w:p w14:paraId="3993E358" w14:textId="77777777" w:rsidR="005F4CD5" w:rsidRPr="005F4CD5" w:rsidRDefault="005F4CD5" w:rsidP="005F4CD5">
      <w:pPr>
        <w:pStyle w:val="Bibliography"/>
      </w:pPr>
      <w:r w:rsidRPr="005F4CD5">
        <w:t>27.</w:t>
      </w:r>
      <w:r w:rsidRPr="005F4CD5">
        <w:tab/>
        <w:t>Adolescent health. Accessed July 28, 2023. https://www.who.int/health-topics/adolescent-health</w:t>
      </w:r>
    </w:p>
    <w:p w14:paraId="79857651" w14:textId="77777777" w:rsidR="005F4CD5" w:rsidRPr="005F4CD5" w:rsidRDefault="005F4CD5" w:rsidP="005F4CD5">
      <w:pPr>
        <w:pStyle w:val="Bibliography"/>
      </w:pPr>
      <w:r w:rsidRPr="005F4CD5">
        <w:t>28.</w:t>
      </w:r>
      <w:r w:rsidRPr="005F4CD5">
        <w:tab/>
        <w:t xml:space="preserve">Faruque ASG, Malek MA, Khan AI, Huq S, Salam MA, Sack DA. Diarrhoea in Elderly People: Aetiology, and Clinical Characteristics. </w:t>
      </w:r>
      <w:r w:rsidRPr="005F4CD5">
        <w:rPr>
          <w:i/>
          <w:iCs/>
        </w:rPr>
        <w:t>Scand J Infect Dis</w:t>
      </w:r>
      <w:r w:rsidRPr="005F4CD5">
        <w:t>. 2004;36(3):204-208. doi:10.1080/00365540410019219</w:t>
      </w:r>
    </w:p>
    <w:p w14:paraId="778D2A30" w14:textId="659F996B" w:rsidR="008729FE" w:rsidRPr="008729FE" w:rsidDel="008729FE" w:rsidRDefault="00CE28F3" w:rsidP="008729FE">
      <w:pPr>
        <w:pStyle w:val="Bibliography"/>
        <w:rPr>
          <w:del w:id="757" w:author="Lokhande, Anagha" w:date="2025-05-16T11:53:00Z" w16du:dateUtc="2025-05-16T15:53:00Z"/>
        </w:rPr>
      </w:pPr>
      <w:r>
        <w:fldChar w:fldCharType="end"/>
      </w:r>
      <w:del w:id="758" w:author="Lokhande, Anagha" w:date="2025-05-16T11:53:00Z" w16du:dateUtc="2025-05-16T15:53:00Z">
        <w:r w:rsidR="008729FE" w:rsidRPr="008729FE" w:rsidDel="008729FE">
          <w:delText>1.</w:delText>
        </w:r>
        <w:r w:rsidR="008729FE" w:rsidRPr="008729FE" w:rsidDel="008729FE">
          <w:tab/>
          <w:delText xml:space="preserve">Levine AC, Barry MA, Gainey M, Nasrin S, Qu K, Schmid CH, et al. Derivation of the first clinical diagnostic models for dehydration severity in patients over five years with acute diarrhea. PLoS Negl Trop Dis. 2021 Mar 10;15(3):e0009266. </w:delText>
        </w:r>
      </w:del>
    </w:p>
    <w:p w14:paraId="7D986134" w14:textId="5AB318A6" w:rsidR="008729FE" w:rsidRPr="008729FE" w:rsidDel="008729FE" w:rsidRDefault="008729FE" w:rsidP="008729FE">
      <w:pPr>
        <w:pStyle w:val="Bibliography"/>
        <w:rPr>
          <w:del w:id="759" w:author="Lokhande, Anagha" w:date="2025-05-16T11:53:00Z" w16du:dateUtc="2025-05-16T15:53:00Z"/>
        </w:rPr>
      </w:pPr>
      <w:del w:id="760" w:author="Lokhande, Anagha" w:date="2025-05-16T11:53:00Z" w16du:dateUtc="2025-05-16T15:53:00Z">
        <w:r w:rsidRPr="008729FE" w:rsidDel="008729FE">
          <w:delText>2.</w:delText>
        </w:r>
        <w:r w:rsidRPr="008729FE" w:rsidDel="008729FE">
          <w:tab/>
          <w:delText xml:space="preserve">Acute Care: Integrated Management of Adolescent and Adult Illness. World Health Organization; 2004. </w:delText>
        </w:r>
      </w:del>
    </w:p>
    <w:p w14:paraId="59D60C23" w14:textId="69A75C61" w:rsidR="008729FE" w:rsidRPr="008729FE" w:rsidDel="008729FE" w:rsidRDefault="008729FE" w:rsidP="008729FE">
      <w:pPr>
        <w:pStyle w:val="Bibliography"/>
        <w:rPr>
          <w:del w:id="761" w:author="Lokhande, Anagha" w:date="2025-05-16T11:53:00Z" w16du:dateUtc="2025-05-16T15:53:00Z"/>
        </w:rPr>
      </w:pPr>
      <w:del w:id="762" w:author="Lokhande, Anagha" w:date="2025-05-16T11:53:00Z" w16du:dateUtc="2025-05-16T15:53:00Z">
        <w:r w:rsidRPr="008729FE" w:rsidDel="008729FE">
          <w:delText>3.</w:delText>
        </w:r>
        <w:r w:rsidRPr="008729FE" w:rsidDel="008729FE">
          <w:tab/>
          <w:delText xml:space="preserve">Gainey M, Qu K, Garbern SC, Barry MA, Lee JA, Nasrin S, et al. Assessing the performance of clinical diagnostic models for dehydration among patients with cholera and undernutrition in Bangladesh. Trop Med Int Health. 2021;26(11):1512–25. </w:delText>
        </w:r>
      </w:del>
    </w:p>
    <w:p w14:paraId="039C8B7C" w14:textId="548FD1D9" w:rsidR="008729FE" w:rsidRPr="008729FE" w:rsidDel="008729FE" w:rsidRDefault="008729FE" w:rsidP="008729FE">
      <w:pPr>
        <w:pStyle w:val="Bibliography"/>
        <w:rPr>
          <w:del w:id="763" w:author="Lokhande, Anagha" w:date="2025-05-16T11:53:00Z" w16du:dateUtc="2025-05-16T15:53:00Z"/>
        </w:rPr>
      </w:pPr>
      <w:del w:id="764" w:author="Lokhande, Anagha" w:date="2025-05-16T11:53:00Z" w16du:dateUtc="2025-05-16T15:53:00Z">
        <w:r w:rsidRPr="008729FE" w:rsidDel="008729FE">
          <w:delText>4.</w:delText>
        </w:r>
        <w:r w:rsidRPr="008729FE" w:rsidDel="008729FE">
          <w:tab/>
          <w:delText>Duggan C, Santosham M, Glass R. The Management of Acute Diarrhea in Children: Oral Rehydration, Maintenance, and Nutritional Therapy [Internet]. [cited 2023 Jul 28]. Available from: https://www.cdc.gov/mmwr/preview/mmwrhtml/00018677.htm</w:delText>
        </w:r>
      </w:del>
    </w:p>
    <w:p w14:paraId="279FD5B0" w14:textId="2C725F27" w:rsidR="008729FE" w:rsidRPr="008729FE" w:rsidDel="008729FE" w:rsidRDefault="008729FE" w:rsidP="008729FE">
      <w:pPr>
        <w:pStyle w:val="Bibliography"/>
        <w:rPr>
          <w:del w:id="765" w:author="Lokhande, Anagha" w:date="2025-05-16T11:53:00Z" w16du:dateUtc="2025-05-16T15:53:00Z"/>
        </w:rPr>
      </w:pPr>
      <w:del w:id="766" w:author="Lokhande, Anagha" w:date="2025-05-16T11:53:00Z" w16du:dateUtc="2025-05-16T15:53:00Z">
        <w:r w:rsidRPr="008729FE" w:rsidDel="008729FE">
          <w:delText>5.</w:delText>
        </w:r>
        <w:r w:rsidRPr="008729FE" w:rsidDel="008729FE">
          <w:tab/>
          <w:delText xml:space="preserve">Levine AC, Glavis-Bloom J, Modi P, Nasrin S, Rege S, Chu C, et al. Empirically Derived Dehydration Scoring and Decision Tree Models for Children With Diarrhea: Assessment and Internal Validation in a Prospective Cohort Study in Dhaka, Bangladesh. Glob Health Sci Pract. 2015 Sep 10;3(3):405–18. </w:delText>
        </w:r>
      </w:del>
    </w:p>
    <w:p w14:paraId="39D578E9" w14:textId="3AB93588" w:rsidR="008729FE" w:rsidRPr="008729FE" w:rsidDel="008729FE" w:rsidRDefault="008729FE" w:rsidP="008729FE">
      <w:pPr>
        <w:pStyle w:val="Bibliography"/>
        <w:rPr>
          <w:del w:id="767" w:author="Lokhande, Anagha" w:date="2025-05-16T11:53:00Z" w16du:dateUtc="2025-05-16T15:53:00Z"/>
        </w:rPr>
      </w:pPr>
      <w:del w:id="768" w:author="Lokhande, Anagha" w:date="2025-05-16T11:53:00Z" w16du:dateUtc="2025-05-16T15:53:00Z">
        <w:r w:rsidRPr="008729FE" w:rsidDel="008729FE">
          <w:delText>6.</w:delText>
        </w:r>
        <w:r w:rsidRPr="008729FE" w:rsidDel="008729FE">
          <w:tab/>
          <w:delText xml:space="preserve">Levine AC, Glavis-Bloom J, Modi P, Nasrin S, Atika B, Rege S, et al. External validation of the DHAKA score and comparison with the current IMCI algorithm for the assessment of dehydration in children with diarrhoea: a prospective cohort study. Lancet Glob Health. 2016 Oct 1;4(10):e744–51. </w:delText>
        </w:r>
      </w:del>
    </w:p>
    <w:p w14:paraId="4D8C506B" w14:textId="6E477E7E" w:rsidR="008729FE" w:rsidRPr="008729FE" w:rsidDel="008729FE" w:rsidRDefault="008729FE" w:rsidP="008729FE">
      <w:pPr>
        <w:pStyle w:val="Bibliography"/>
        <w:rPr>
          <w:del w:id="769" w:author="Lokhande, Anagha" w:date="2025-05-16T11:53:00Z" w16du:dateUtc="2025-05-16T15:53:00Z"/>
        </w:rPr>
      </w:pPr>
      <w:del w:id="770" w:author="Lokhande, Anagha" w:date="2025-05-16T11:53:00Z" w16du:dateUtc="2025-05-16T15:53:00Z">
        <w:r w:rsidRPr="008729FE" w:rsidDel="008729FE">
          <w:delText>7.</w:delText>
        </w:r>
        <w:r w:rsidRPr="008729FE" w:rsidDel="008729FE">
          <w:tab/>
          <w:delText>World Bank Open Data [Internet]. [cited 2023 Jul 27]. GDP, PPP (current international $) - Bangladesh. Available from: https://data.worldbank.org/indicator/NY.GDP.MKTP.PP.CD?locations=BD</w:delText>
        </w:r>
      </w:del>
    </w:p>
    <w:p w14:paraId="1AF6078B" w14:textId="47CC8AAE" w:rsidR="008729FE" w:rsidRPr="008729FE" w:rsidDel="008729FE" w:rsidRDefault="008729FE" w:rsidP="008729FE">
      <w:pPr>
        <w:pStyle w:val="Bibliography"/>
        <w:rPr>
          <w:del w:id="771" w:author="Lokhande, Anagha" w:date="2025-05-16T11:53:00Z" w16du:dateUtc="2025-05-16T15:53:00Z"/>
        </w:rPr>
      </w:pPr>
      <w:del w:id="772" w:author="Lokhande, Anagha" w:date="2025-05-16T11:53:00Z" w16du:dateUtc="2025-05-16T15:53:00Z">
        <w:r w:rsidRPr="008729FE" w:rsidDel="008729FE">
          <w:delText>8.</w:delText>
        </w:r>
        <w:r w:rsidRPr="008729FE" w:rsidDel="008729FE">
          <w:tab/>
          <w:delText>World Bank Open Data [Internet]. [cited 2023 Jul 27]. GDP Per Capita (current US$) - Bangladesh. Available from: https://data.worldbank.org/indicator/NY.GDP.PCAP.CD?locations=BD</w:delText>
        </w:r>
      </w:del>
    </w:p>
    <w:p w14:paraId="6B8C1DD6" w14:textId="0CF10610" w:rsidR="008729FE" w:rsidRPr="008729FE" w:rsidDel="008729FE" w:rsidRDefault="008729FE" w:rsidP="008729FE">
      <w:pPr>
        <w:pStyle w:val="Bibliography"/>
        <w:rPr>
          <w:del w:id="773" w:author="Lokhande, Anagha" w:date="2025-05-16T11:53:00Z" w16du:dateUtc="2025-05-16T15:53:00Z"/>
        </w:rPr>
      </w:pPr>
      <w:del w:id="774" w:author="Lokhande, Anagha" w:date="2025-05-16T11:53:00Z" w16du:dateUtc="2025-05-16T15:53:00Z">
        <w:r w:rsidRPr="008729FE" w:rsidDel="008729FE">
          <w:delText>9.</w:delText>
        </w:r>
        <w:r w:rsidRPr="008729FE" w:rsidDel="008729FE">
          <w:tab/>
          <w:delText xml:space="preserve">Abridged Life Tables for Japan 2019. Ministry of Health, Labour and Welfare, Government of Japan; </w:delText>
        </w:r>
      </w:del>
    </w:p>
    <w:p w14:paraId="79617960" w14:textId="158246EB" w:rsidR="008729FE" w:rsidRPr="008729FE" w:rsidDel="008729FE" w:rsidRDefault="008729FE" w:rsidP="008729FE">
      <w:pPr>
        <w:pStyle w:val="Bibliography"/>
        <w:rPr>
          <w:del w:id="775" w:author="Lokhande, Anagha" w:date="2025-05-16T11:53:00Z" w16du:dateUtc="2025-05-16T15:53:00Z"/>
        </w:rPr>
      </w:pPr>
      <w:del w:id="776" w:author="Lokhande, Anagha" w:date="2025-05-16T11:53:00Z" w16du:dateUtc="2025-05-16T15:53:00Z">
        <w:r w:rsidRPr="008729FE" w:rsidDel="008729FE">
          <w:delText>10.</w:delText>
        </w:r>
        <w:r w:rsidRPr="008729FE" w:rsidDel="008729FE">
          <w:tab/>
          <w:delText xml:space="preserve">Menken M, Munsat TL, Toole JF. The Global Burden of Disease Study: Implications for Neurology. Arch Neurol. 2000 Mar 1;57(3):418–20. </w:delText>
        </w:r>
      </w:del>
    </w:p>
    <w:p w14:paraId="2B7A419A" w14:textId="41E75434" w:rsidR="008729FE" w:rsidRPr="008729FE" w:rsidDel="008729FE" w:rsidRDefault="008729FE" w:rsidP="008729FE">
      <w:pPr>
        <w:pStyle w:val="Bibliography"/>
        <w:rPr>
          <w:del w:id="777" w:author="Lokhande, Anagha" w:date="2025-05-16T11:53:00Z" w16du:dateUtc="2025-05-16T15:53:00Z"/>
        </w:rPr>
      </w:pPr>
      <w:del w:id="778" w:author="Lokhande, Anagha" w:date="2025-05-16T11:53:00Z" w16du:dateUtc="2025-05-16T15:53:00Z">
        <w:r w:rsidRPr="008729FE" w:rsidDel="008729FE">
          <w:delText>11.</w:delText>
        </w:r>
        <w:r w:rsidRPr="008729FE" w:rsidDel="008729FE">
          <w:tab/>
          <w:delText>Global Burden of Disease Collaborative Network. Global Burden of Disease Study 2019 (GBD 2019) Disability Weights [Internet]. Institute for Health Metrics and Evaluation (IHME); 2020 [cited 2023 Jul 28]. Available from: http://ghdx.healthdata.org/record/ihme-data/gbd-2019-disability-weights</w:delText>
        </w:r>
      </w:del>
    </w:p>
    <w:p w14:paraId="0C336FD0" w14:textId="62961685" w:rsidR="008729FE" w:rsidRPr="008729FE" w:rsidDel="008729FE" w:rsidRDefault="008729FE" w:rsidP="008729FE">
      <w:pPr>
        <w:pStyle w:val="Bibliography"/>
        <w:rPr>
          <w:del w:id="779" w:author="Lokhande, Anagha" w:date="2025-05-16T11:53:00Z" w16du:dateUtc="2025-05-16T15:53:00Z"/>
        </w:rPr>
      </w:pPr>
      <w:del w:id="780" w:author="Lokhande, Anagha" w:date="2025-05-16T11:53:00Z" w16du:dateUtc="2025-05-16T15:53:00Z">
        <w:r w:rsidRPr="008729FE" w:rsidDel="008729FE">
          <w:delText>12.</w:delText>
        </w:r>
        <w:r w:rsidRPr="008729FE" w:rsidDel="008729FE">
          <w:tab/>
          <w:delText xml:space="preserve">Vos T, Flaxman AD, Naghavi M, Lozano R, Michaud C, Ezzati M, et al. Years lived with disability (YLDs) for 1160 sequelae of 289 diseases and injuries 1990–2010: a systematic analysis for the Global Burden of Disease Study 2010. The Lancet. 2012 Dec 15;380(9859):2163–96. </w:delText>
        </w:r>
      </w:del>
    </w:p>
    <w:p w14:paraId="2C554140" w14:textId="32EADF08" w:rsidR="008729FE" w:rsidRPr="008729FE" w:rsidDel="008729FE" w:rsidRDefault="008729FE" w:rsidP="008729FE">
      <w:pPr>
        <w:pStyle w:val="Bibliography"/>
        <w:rPr>
          <w:del w:id="781" w:author="Lokhande, Anagha" w:date="2025-05-16T11:53:00Z" w16du:dateUtc="2025-05-16T15:53:00Z"/>
        </w:rPr>
      </w:pPr>
      <w:del w:id="782" w:author="Lokhande, Anagha" w:date="2025-05-16T11:53:00Z" w16du:dateUtc="2025-05-16T15:53:00Z">
        <w:r w:rsidRPr="008729FE" w:rsidDel="008729FE">
          <w:delText>13.</w:delText>
        </w:r>
        <w:r w:rsidRPr="008729FE" w:rsidDel="008729FE">
          <w:tab/>
          <w:delText xml:space="preserve">Sharifi J, Ghavami F, Nowrouzi Z, Fouladvand B, Malek M, Rezaeian M, et al. Oral versus intravenous rehydration therapy in severe gastroenteritis. Arch Dis Child. 1985 Sep 1;60(9):856–60. </w:delText>
        </w:r>
      </w:del>
    </w:p>
    <w:p w14:paraId="5DB5010D" w14:textId="777B1344" w:rsidR="008729FE" w:rsidRPr="008729FE" w:rsidDel="008729FE" w:rsidRDefault="008729FE" w:rsidP="008729FE">
      <w:pPr>
        <w:pStyle w:val="Bibliography"/>
        <w:rPr>
          <w:del w:id="783" w:author="Lokhande, Anagha" w:date="2025-05-16T11:53:00Z" w16du:dateUtc="2025-05-16T15:53:00Z"/>
        </w:rPr>
      </w:pPr>
      <w:del w:id="784" w:author="Lokhande, Anagha" w:date="2025-05-16T11:53:00Z" w16du:dateUtc="2025-05-16T15:53:00Z">
        <w:r w:rsidRPr="008729FE" w:rsidDel="008729FE">
          <w:delText>14.</w:delText>
        </w:r>
        <w:r w:rsidRPr="008729FE" w:rsidDel="008729FE">
          <w:tab/>
          <w:delText xml:space="preserve">Making Choices in Health: WHO Guide to Cost-effectiveness Analysis. World Health Organization; 2003. 364 p. </w:delText>
        </w:r>
      </w:del>
    </w:p>
    <w:p w14:paraId="03F63089" w14:textId="479EFDFB" w:rsidR="008729FE" w:rsidRPr="008729FE" w:rsidDel="008729FE" w:rsidRDefault="008729FE" w:rsidP="008729FE">
      <w:pPr>
        <w:pStyle w:val="Bibliography"/>
        <w:rPr>
          <w:del w:id="785" w:author="Lokhande, Anagha" w:date="2025-05-16T11:53:00Z" w16du:dateUtc="2025-05-16T15:53:00Z"/>
        </w:rPr>
      </w:pPr>
      <w:del w:id="786" w:author="Lokhande, Anagha" w:date="2025-05-16T11:53:00Z" w16du:dateUtc="2025-05-16T15:53:00Z">
        <w:r w:rsidRPr="008729FE" w:rsidDel="008729FE">
          <w:delText>15.</w:delText>
        </w:r>
        <w:r w:rsidRPr="008729FE" w:rsidDel="008729FE">
          <w:tab/>
          <w:delText>Adolescent health [Internet]. [cited 2023 Jul 28]. Available from: https://www.who.int/health-topics/adolescent-health</w:delText>
        </w:r>
      </w:del>
    </w:p>
    <w:p w14:paraId="16B09EF6" w14:textId="39825DC7" w:rsidR="008729FE" w:rsidRPr="008729FE" w:rsidDel="008729FE" w:rsidRDefault="008729FE" w:rsidP="008729FE">
      <w:pPr>
        <w:pStyle w:val="Bibliography"/>
        <w:rPr>
          <w:del w:id="787" w:author="Lokhande, Anagha" w:date="2025-05-16T11:53:00Z" w16du:dateUtc="2025-05-16T15:53:00Z"/>
        </w:rPr>
      </w:pPr>
      <w:del w:id="788" w:author="Lokhande, Anagha" w:date="2025-05-16T11:53:00Z" w16du:dateUtc="2025-05-16T15:53:00Z">
        <w:r w:rsidRPr="008729FE" w:rsidDel="008729FE">
          <w:delText>16.</w:delText>
        </w:r>
        <w:r w:rsidRPr="008729FE" w:rsidDel="008729FE">
          <w:tab/>
          <w:delText xml:space="preserve">Faruque ASG, Malek MA, Khan AI, Huq S, Salam MA, Sack DA. Diarrhoea in Elderly People: Aetiology, and Clinical Characteristics. Scand J Infect Dis. 2004 Apr 1;36(3):204–8. </w:delText>
        </w:r>
      </w:del>
    </w:p>
    <w:p w14:paraId="691A80FE" w14:textId="507B2B3D" w:rsidR="00EE3D70" w:rsidRPr="00D73149" w:rsidRDefault="00EE3D70">
      <w:pPr>
        <w:widowControl w:val="0"/>
        <w:autoSpaceDE w:val="0"/>
        <w:autoSpaceDN w:val="0"/>
        <w:adjustRightInd w:val="0"/>
        <w:spacing w:line="480" w:lineRule="auto"/>
        <w:ind w:left="640" w:hanging="640"/>
        <w:pPrChange w:id="789" w:author="Lokhande, Anagha" w:date="2025-05-16T11:07:00Z" w16du:dateUtc="2025-05-16T15:07:00Z">
          <w:pPr>
            <w:widowControl w:val="0"/>
            <w:autoSpaceDE w:val="0"/>
            <w:autoSpaceDN w:val="0"/>
            <w:adjustRightInd w:val="0"/>
            <w:ind w:left="640" w:hanging="640"/>
          </w:pPr>
        </w:pPrChange>
      </w:pPr>
    </w:p>
    <w:p w14:paraId="3D0D691D" w14:textId="0295F239" w:rsidR="00E46CF8" w:rsidRDefault="00E46CF8">
      <w:pPr>
        <w:spacing w:line="480" w:lineRule="auto"/>
        <w:rPr>
          <w:ins w:id="790" w:author="Lokhande, Anagha" w:date="2025-05-16T13:51:00Z" w16du:dateUtc="2025-05-16T17:51:00Z"/>
          <w:b/>
          <w:bCs/>
          <w:u w:val="single"/>
        </w:rPr>
      </w:pPr>
      <w:ins w:id="791" w:author="Lokhande, Anagha" w:date="2025-05-16T13:50:00Z" w16du:dateUtc="2025-05-16T17:50:00Z">
        <w:r>
          <w:rPr>
            <w:b/>
            <w:bCs/>
            <w:u w:val="single"/>
          </w:rPr>
          <w:t>Figures and Tables</w:t>
        </w:r>
      </w:ins>
    </w:p>
    <w:p w14:paraId="0DC111CF" w14:textId="613D5CA7" w:rsidR="004B6C1D" w:rsidRDefault="004B6C1D">
      <w:pPr>
        <w:spacing w:line="480" w:lineRule="auto"/>
        <w:rPr>
          <w:ins w:id="792" w:author="Lokhande, Anagha" w:date="2025-05-16T18:03:00Z" w16du:dateUtc="2025-05-16T22:03:00Z"/>
        </w:rPr>
      </w:pPr>
      <w:ins w:id="793" w:author="Lokhande, Anagha" w:date="2025-05-16T18:03:00Z" w16du:dateUtc="2025-05-16T22:03:00Z">
        <w:r>
          <w:t xml:space="preserve">Figure 1. Decision tree </w:t>
        </w:r>
      </w:ins>
      <w:ins w:id="794" w:author="Lokhande, Anagha" w:date="2025-05-16T18:07:00Z" w16du:dateUtc="2025-05-16T22:07:00Z">
        <w:r w:rsidR="006A699A">
          <w:t>for NIRUDAK and WHO treatment algorithms.</w:t>
        </w:r>
      </w:ins>
    </w:p>
    <w:p w14:paraId="1FD56BDD" w14:textId="744ECAA5" w:rsidR="00E46CF8" w:rsidRDefault="004B6C1D">
      <w:pPr>
        <w:spacing w:line="480" w:lineRule="auto"/>
        <w:rPr>
          <w:ins w:id="795" w:author="Lokhande, Anagha" w:date="2025-05-16T18:03:00Z" w16du:dateUtc="2025-05-16T22:03:00Z"/>
        </w:rPr>
      </w:pPr>
      <w:ins w:id="796" w:author="Lokhande, Anagha" w:date="2025-05-16T18:02:00Z" w16du:dateUtc="2025-05-16T22:02:00Z">
        <w:r>
          <w:rPr>
            <w:noProof/>
          </w:rPr>
          <w:drawing>
            <wp:inline distT="0" distB="0" distL="0" distR="0" wp14:anchorId="6734044F" wp14:editId="385FA625">
              <wp:extent cx="4424855" cy="4158230"/>
              <wp:effectExtent l="0" t="0" r="0" b="0"/>
              <wp:docPr id="160178545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5452" name="Picture 1" descr="A screenshot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3671" cy="4175912"/>
                      </a:xfrm>
                      <a:prstGeom prst="rect">
                        <a:avLst/>
                      </a:prstGeom>
                    </pic:spPr>
                  </pic:pic>
                </a:graphicData>
              </a:graphic>
            </wp:inline>
          </w:drawing>
        </w:r>
      </w:ins>
    </w:p>
    <w:p w14:paraId="0B1E946C" w14:textId="77777777" w:rsidR="003200CC" w:rsidRDefault="00306839" w:rsidP="003200CC">
      <w:pPr>
        <w:rPr>
          <w:ins w:id="797" w:author="Lokhande, Anagha" w:date="2025-05-19T21:31:00Z" w16du:dateUtc="2025-05-20T01:31:00Z"/>
        </w:rPr>
      </w:pPr>
      <w:ins w:id="798" w:author="Lokhande, Anagha" w:date="2025-05-16T18:04:00Z" w16du:dateUtc="2025-05-16T22:04:00Z">
        <w:r>
          <w:t>Table</w:t>
        </w:r>
      </w:ins>
      <w:ins w:id="799" w:author="Lokhande, Anagha" w:date="2025-05-16T18:03:00Z" w16du:dateUtc="2025-05-16T22:03:00Z">
        <w:r>
          <w:t xml:space="preserve"> </w:t>
        </w:r>
      </w:ins>
      <w:ins w:id="800" w:author="Lokhande, Anagha" w:date="2025-05-16T18:04:00Z" w16du:dateUtc="2025-05-16T22:04:00Z">
        <w:r>
          <w:t>1</w:t>
        </w:r>
      </w:ins>
      <w:ins w:id="801" w:author="Lokhande, Anagha" w:date="2025-05-16T18:03:00Z" w16du:dateUtc="2025-05-16T22:03:00Z">
        <w:r>
          <w:t>. Baseline cohor</w:t>
        </w:r>
      </w:ins>
      <w:ins w:id="802" w:author="Lokhande, Anagha" w:date="2025-05-16T18:04:00Z" w16du:dateUtc="2025-05-16T22:04:00Z">
        <w:r>
          <w:t>t characteristics.</w:t>
        </w:r>
      </w:ins>
      <w:ins w:id="803" w:author="Lokhande, Anagha" w:date="2025-05-19T21:31:00Z" w16du:dateUtc="2025-05-20T01:31:00Z">
        <w:r w:rsidR="003200CC">
          <w:t xml:space="preserve"> Categorical variables are summarized as n (percent) and continuous variables summarized as median (25</w:t>
        </w:r>
        <w:r w:rsidR="003200CC" w:rsidRPr="0049554E">
          <w:rPr>
            <w:vertAlign w:val="superscript"/>
          </w:rPr>
          <w:t>th</w:t>
        </w:r>
        <w:r w:rsidR="003200CC">
          <w:t>, 75</w:t>
        </w:r>
        <w:r w:rsidR="003200CC" w:rsidRPr="0049554E">
          <w:rPr>
            <w:vertAlign w:val="superscript"/>
          </w:rPr>
          <w:t>th</w:t>
        </w:r>
        <w:r w:rsidR="003200CC">
          <w:t xml:space="preserve"> percentile). For patients 16 years old and younger, mother’s years of education was used. Household income is listed in USD.</w:t>
        </w:r>
      </w:ins>
    </w:p>
    <w:p w14:paraId="08D29A23" w14:textId="2F30A750" w:rsidR="00306839" w:rsidRDefault="003200CC">
      <w:pPr>
        <w:spacing w:line="480" w:lineRule="auto"/>
        <w:rPr>
          <w:ins w:id="804" w:author="Lokhande, Anagha" w:date="2025-05-16T18:07:00Z" w16du:dateUtc="2025-05-16T22:07:00Z"/>
        </w:rPr>
      </w:pPr>
      <w:ins w:id="805" w:author="Lokhande, Anagha" w:date="2025-05-19T21:30:00Z" w16du:dateUtc="2025-05-20T01:30:00Z">
        <w:r>
          <w:rPr>
            <w:noProof/>
          </w:rPr>
          <w:lastRenderedPageBreak/>
          <w:drawing>
            <wp:inline distT="0" distB="0" distL="0" distR="0" wp14:anchorId="365C8F0E" wp14:editId="2734A1D6">
              <wp:extent cx="5943600" cy="2680138"/>
              <wp:effectExtent l="0" t="0" r="0" b="0"/>
              <wp:docPr id="2133960986" name="Picture 1" descr="A table with numbers and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60986" name="Picture 1" descr="A table with numbers and a number of children&#10;&#10;AI-generated content may be incorrect."/>
                      <pic:cNvPicPr/>
                    </pic:nvPicPr>
                    <pic:blipFill rotWithShape="1">
                      <a:blip r:embed="rId12">
                        <a:extLst>
                          <a:ext uri="{28A0092B-C50C-407E-A947-70E740481C1C}">
                            <a14:useLocalDpi xmlns:a14="http://schemas.microsoft.com/office/drawing/2010/main" val="0"/>
                          </a:ext>
                        </a:extLst>
                      </a:blip>
                      <a:srcRect b="18330"/>
                      <a:stretch>
                        <a:fillRect/>
                      </a:stretch>
                    </pic:blipFill>
                    <pic:spPr bwMode="auto">
                      <a:xfrm>
                        <a:off x="0" y="0"/>
                        <a:ext cx="5943600" cy="2680138"/>
                      </a:xfrm>
                      <a:prstGeom prst="rect">
                        <a:avLst/>
                      </a:prstGeom>
                      <a:ln>
                        <a:noFill/>
                      </a:ln>
                      <a:extLst>
                        <a:ext uri="{53640926-AAD7-44D8-BBD7-CCE9431645EC}">
                          <a14:shadowObscured xmlns:a14="http://schemas.microsoft.com/office/drawing/2010/main"/>
                        </a:ext>
                      </a:extLst>
                    </pic:spPr>
                  </pic:pic>
                </a:graphicData>
              </a:graphic>
            </wp:inline>
          </w:drawing>
        </w:r>
      </w:ins>
    </w:p>
    <w:p w14:paraId="10C96FB8" w14:textId="6753EC8C" w:rsidR="006A699A" w:rsidRDefault="006A699A">
      <w:pPr>
        <w:spacing w:line="480" w:lineRule="auto"/>
        <w:rPr>
          <w:ins w:id="806" w:author="Lokhande, Anagha" w:date="2025-05-16T18:04:00Z" w16du:dateUtc="2025-05-16T22:04:00Z"/>
        </w:rPr>
      </w:pPr>
      <w:ins w:id="807" w:author="Lokhande, Anagha" w:date="2025-05-16T18:07:00Z" w16du:dateUtc="2025-05-16T22:07:00Z">
        <w:r>
          <w:t>Table 2. Summary of costs of treatment</w:t>
        </w:r>
      </w:ins>
      <w:ins w:id="808" w:author="Lokhande, Anagha" w:date="2025-05-19T21:32:00Z" w16du:dateUtc="2025-05-20T01:32:00Z">
        <w:r w:rsidR="003200CC">
          <w:t xml:space="preserve"> in USD.</w:t>
        </w:r>
      </w:ins>
    </w:p>
    <w:p w14:paraId="483DD57A" w14:textId="56900D66" w:rsidR="00306839" w:rsidRPr="00E46CF8" w:rsidRDefault="003200CC">
      <w:pPr>
        <w:spacing w:line="480" w:lineRule="auto"/>
        <w:rPr>
          <w:ins w:id="809" w:author="Lokhande, Anagha" w:date="2025-04-09T17:31:00Z" w16du:dateUtc="2025-04-09T21:31:00Z"/>
          <w:rPrChange w:id="810" w:author="Lokhande, Anagha" w:date="2025-05-16T13:51:00Z" w16du:dateUtc="2025-05-16T17:51:00Z">
            <w:rPr>
              <w:ins w:id="811" w:author="Lokhande, Anagha" w:date="2025-04-09T17:31:00Z" w16du:dateUtc="2025-04-09T21:31:00Z"/>
              <w:b/>
              <w:bCs/>
              <w:u w:val="single"/>
            </w:rPr>
          </w:rPrChange>
        </w:rPr>
        <w:pPrChange w:id="812" w:author="Lokhande, Anagha" w:date="2025-05-16T11:07:00Z" w16du:dateUtc="2025-05-16T15:07:00Z">
          <w:pPr/>
        </w:pPrChange>
      </w:pPr>
      <w:ins w:id="813" w:author="Lokhande, Anagha" w:date="2025-05-19T21:32:00Z" w16du:dateUtc="2025-05-20T01:32:00Z">
        <w:r>
          <w:rPr>
            <w:noProof/>
          </w:rPr>
          <w:drawing>
            <wp:inline distT="0" distB="0" distL="0" distR="0" wp14:anchorId="6F5EF3CB" wp14:editId="651C13E7">
              <wp:extent cx="5197151" cy="3418681"/>
              <wp:effectExtent l="0" t="0" r="0" b="0"/>
              <wp:docPr id="1833734258" name="Picture 2" descr="A table of medical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4258" name="Picture 2" descr="A table of medical informa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09842" cy="3427029"/>
                      </a:xfrm>
                      <a:prstGeom prst="rect">
                        <a:avLst/>
                      </a:prstGeom>
                    </pic:spPr>
                  </pic:pic>
                </a:graphicData>
              </a:graphic>
            </wp:inline>
          </w:drawing>
        </w:r>
      </w:ins>
    </w:p>
    <w:p w14:paraId="6E25B573" w14:textId="77777777" w:rsidR="00DB0EC4" w:rsidRDefault="00DB0EC4">
      <w:pPr>
        <w:spacing w:line="480" w:lineRule="auto"/>
        <w:rPr>
          <w:ins w:id="814" w:author="Lokhande, Anagha" w:date="2025-04-09T17:31:00Z" w16du:dateUtc="2025-04-09T21:31:00Z"/>
          <w:b/>
          <w:bCs/>
          <w:u w:val="single"/>
        </w:rPr>
        <w:pPrChange w:id="815" w:author="Lokhande, Anagha" w:date="2025-05-16T11:07:00Z" w16du:dateUtc="2025-05-16T15:07:00Z">
          <w:pPr/>
        </w:pPrChange>
      </w:pPr>
      <w:ins w:id="816" w:author="Lokhande, Anagha" w:date="2025-04-09T17:31:00Z" w16du:dateUtc="2025-04-09T21:31:00Z">
        <w:r>
          <w:rPr>
            <w:b/>
            <w:bCs/>
            <w:u w:val="single"/>
          </w:rPr>
          <w:t>TO-DO</w:t>
        </w:r>
      </w:ins>
    </w:p>
    <w:p w14:paraId="0E18C064" w14:textId="178DA80B" w:rsidR="00DB0EC4" w:rsidRPr="00DB0EC4" w:rsidRDefault="00DB0EC4">
      <w:pPr>
        <w:spacing w:line="480" w:lineRule="auto"/>
        <w:rPr>
          <w:ins w:id="817" w:author="Lokhande, Anagha" w:date="2025-04-09T17:31:00Z" w16du:dateUtc="2025-04-09T21:31:00Z"/>
          <w:rPrChange w:id="818" w:author="Lokhande, Anagha" w:date="2025-04-09T17:31:00Z" w16du:dateUtc="2025-04-09T21:31:00Z">
            <w:rPr>
              <w:ins w:id="819" w:author="Lokhande, Anagha" w:date="2025-04-09T17:31:00Z" w16du:dateUtc="2025-04-09T21:31:00Z"/>
              <w:b/>
              <w:bCs/>
              <w:u w:val="single"/>
            </w:rPr>
          </w:rPrChange>
        </w:rPr>
        <w:pPrChange w:id="820" w:author="Lokhande, Anagha" w:date="2025-05-16T11:07:00Z" w16du:dateUtc="2025-05-16T15:07:00Z">
          <w:pPr/>
        </w:pPrChange>
      </w:pPr>
      <w:ins w:id="821" w:author="Lokhande, Anagha" w:date="2025-04-09T17:31:00Z" w16du:dateUtc="2025-04-09T21:31:00Z">
        <w:r w:rsidRPr="00DB0EC4">
          <w:rPr>
            <w:rPrChange w:id="822" w:author="Lokhande, Anagha" w:date="2025-04-09T17:31:00Z" w16du:dateUtc="2025-04-09T21:31:00Z">
              <w:rPr>
                <w:b/>
                <w:bCs/>
                <w:u w:val="single"/>
              </w:rPr>
            </w:rPrChange>
          </w:rPr>
          <w:t>PARAMETER LIST</w:t>
        </w:r>
      </w:ins>
      <w:ins w:id="823" w:author="Lokhande, Anagha" w:date="2025-04-09T17:35:00Z" w16du:dateUtc="2025-04-09T21:35:00Z">
        <w:r>
          <w:t xml:space="preserve"> (look for range/sample size or CI/alpha/bounds if possible)</w:t>
        </w:r>
      </w:ins>
    </w:p>
    <w:p w14:paraId="5D9073B2" w14:textId="77777777" w:rsidR="00C109E2" w:rsidRDefault="00E23CD5">
      <w:pPr>
        <w:pStyle w:val="ListParagraph"/>
        <w:numPr>
          <w:ilvl w:val="0"/>
          <w:numId w:val="6"/>
        </w:numPr>
        <w:spacing w:after="160" w:line="480" w:lineRule="auto"/>
        <w:rPr>
          <w:ins w:id="824" w:author="Lokhande, Anagha" w:date="2025-05-19T20:30:00Z" w16du:dateUtc="2025-05-20T00:30:00Z"/>
        </w:rPr>
      </w:pPr>
      <w:ins w:id="825" w:author="Lokhande, Anagha" w:date="2025-05-16T17:46:00Z" w16du:dateUtc="2025-05-16T21:46:00Z">
        <w:r>
          <w:t xml:space="preserve">Anagha: </w:t>
        </w:r>
      </w:ins>
      <w:ins w:id="826" w:author="Lokhande, Anagha" w:date="2025-04-09T17:31:00Z" w16du:dateUtc="2025-04-09T21:31:00Z">
        <w:r w:rsidR="00DB0EC4" w:rsidRPr="00E23CD5">
          <w:t>Probability of dying from overtreatment / SEVERE dehydration</w:t>
        </w:r>
      </w:ins>
    </w:p>
    <w:p w14:paraId="7B77EFDB" w14:textId="4C67C6FE" w:rsidR="00A8432D" w:rsidRPr="00E23CD5" w:rsidRDefault="00C109E2">
      <w:pPr>
        <w:pStyle w:val="ListParagraph"/>
        <w:numPr>
          <w:ilvl w:val="1"/>
          <w:numId w:val="6"/>
        </w:numPr>
        <w:spacing w:after="160" w:line="480" w:lineRule="auto"/>
        <w:rPr>
          <w:ins w:id="827" w:author="Lokhande, Anagha" w:date="2025-04-09T17:31:00Z" w16du:dateUtc="2025-04-09T21:31:00Z"/>
        </w:rPr>
        <w:pPrChange w:id="828" w:author="Lokhande, Anagha" w:date="2025-05-19T20:30:00Z" w16du:dateUtc="2025-05-20T00:30:00Z">
          <w:pPr>
            <w:pStyle w:val="ListParagraph"/>
            <w:numPr>
              <w:numId w:val="6"/>
            </w:numPr>
            <w:spacing w:after="160" w:line="278" w:lineRule="auto"/>
            <w:ind w:hanging="360"/>
          </w:pPr>
        </w:pPrChange>
      </w:pPr>
      <w:ins w:id="829" w:author="Lokhande, Anagha" w:date="2025-05-19T20:30:00Z" w16du:dateUtc="2025-05-20T00:30:00Z">
        <w:r>
          <w:t xml:space="preserve">see May </w:t>
        </w:r>
      </w:ins>
      <w:ins w:id="830" w:author="Lokhande, Anagha" w:date="2025-05-19T22:09:00Z" w16du:dateUtc="2025-05-20T02:09:00Z">
        <w:r w:rsidR="003D7F24">
          <w:t>20</w:t>
        </w:r>
      </w:ins>
      <w:ins w:id="831" w:author="Lokhande, Anagha" w:date="2025-05-19T20:30:00Z" w16du:dateUtc="2025-05-20T00:30:00Z">
        <w:r>
          <w:t xml:space="preserve"> email</w:t>
        </w:r>
      </w:ins>
    </w:p>
    <w:p w14:paraId="2803FC44" w14:textId="08F3B614" w:rsidR="00DB0EC4" w:rsidRDefault="00E23CD5">
      <w:pPr>
        <w:pStyle w:val="ListParagraph"/>
        <w:numPr>
          <w:ilvl w:val="0"/>
          <w:numId w:val="6"/>
        </w:numPr>
        <w:spacing w:after="160" w:line="480" w:lineRule="auto"/>
        <w:rPr>
          <w:ins w:id="832" w:author="Lokhande, Anagha" w:date="2025-05-19T20:30:00Z" w16du:dateUtc="2025-05-20T00:30:00Z"/>
        </w:rPr>
      </w:pPr>
      <w:ins w:id="833" w:author="Lokhande, Anagha" w:date="2025-05-16T17:46:00Z" w16du:dateUtc="2025-05-16T21:46:00Z">
        <w:r>
          <w:lastRenderedPageBreak/>
          <w:t xml:space="preserve">Anagha: </w:t>
        </w:r>
      </w:ins>
      <w:ins w:id="834" w:author="Lokhande, Anagha" w:date="2025-04-09T17:31:00Z" w16du:dateUtc="2025-04-09T21:31:00Z">
        <w:r w:rsidR="00DB0EC4" w:rsidRPr="00E23CD5">
          <w:t>Probability of dying from undertreatment / SEVERE dehydration</w:t>
        </w:r>
      </w:ins>
    </w:p>
    <w:p w14:paraId="2EFD88AF" w14:textId="1F7D4B4E" w:rsidR="00C109E2" w:rsidRPr="00E23CD5" w:rsidRDefault="00C109E2">
      <w:pPr>
        <w:pStyle w:val="ListParagraph"/>
        <w:numPr>
          <w:ilvl w:val="1"/>
          <w:numId w:val="6"/>
        </w:numPr>
        <w:spacing w:after="160" w:line="480" w:lineRule="auto"/>
        <w:rPr>
          <w:ins w:id="835" w:author="Lokhande, Anagha" w:date="2025-04-09T17:31:00Z" w16du:dateUtc="2025-04-09T21:31:00Z"/>
        </w:rPr>
        <w:pPrChange w:id="836" w:author="Lokhande, Anagha" w:date="2025-05-19T20:30:00Z" w16du:dateUtc="2025-05-20T00:30:00Z">
          <w:pPr>
            <w:pStyle w:val="ListParagraph"/>
            <w:numPr>
              <w:numId w:val="6"/>
            </w:numPr>
            <w:spacing w:after="160" w:line="278" w:lineRule="auto"/>
            <w:ind w:hanging="360"/>
          </w:pPr>
        </w:pPrChange>
      </w:pPr>
      <w:ins w:id="837" w:author="Lokhande, Anagha" w:date="2025-05-19T20:30:00Z" w16du:dateUtc="2025-05-20T00:30:00Z">
        <w:r>
          <w:t xml:space="preserve">see May </w:t>
        </w:r>
      </w:ins>
      <w:ins w:id="838" w:author="Lokhande, Anagha" w:date="2025-05-19T22:09:00Z" w16du:dateUtc="2025-05-20T02:09:00Z">
        <w:r w:rsidR="003D7F24">
          <w:t>20</w:t>
        </w:r>
      </w:ins>
      <w:ins w:id="839" w:author="Lokhande, Anagha" w:date="2025-05-19T20:30:00Z" w16du:dateUtc="2025-05-20T00:30:00Z">
        <w:r>
          <w:t xml:space="preserve"> email</w:t>
        </w:r>
      </w:ins>
    </w:p>
    <w:p w14:paraId="3E00E5FB" w14:textId="6017D1F8" w:rsidR="00DB0EC4" w:rsidRDefault="00E23CD5">
      <w:pPr>
        <w:pStyle w:val="ListParagraph"/>
        <w:numPr>
          <w:ilvl w:val="0"/>
          <w:numId w:val="6"/>
        </w:numPr>
        <w:spacing w:after="160" w:line="480" w:lineRule="auto"/>
        <w:rPr>
          <w:ins w:id="840" w:author="Lokhande, Anagha" w:date="2025-05-19T20:30:00Z" w16du:dateUtc="2025-05-20T00:30:00Z"/>
        </w:rPr>
      </w:pPr>
      <w:ins w:id="841" w:author="Lokhande, Anagha" w:date="2025-05-16T17:46:00Z" w16du:dateUtc="2025-05-16T21:46:00Z">
        <w:r>
          <w:t xml:space="preserve">Anagha: </w:t>
        </w:r>
      </w:ins>
      <w:ins w:id="842" w:author="Lokhande, Anagha" w:date="2025-04-09T17:31:00Z" w16du:dateUtc="2025-04-09T21:31:00Z">
        <w:r w:rsidR="00DB0EC4">
          <w:t>Mean annual wage for Bangladesh around 2020</w:t>
        </w:r>
      </w:ins>
      <w:ins w:id="843" w:author="Lokhande, Anagha" w:date="2025-04-09T17:35:00Z" w16du:dateUtc="2025-04-09T21:35:00Z">
        <w:r w:rsidR="00DB0EC4">
          <w:t xml:space="preserve"> </w:t>
        </w:r>
      </w:ins>
      <w:ins w:id="844" w:author="Lokhande, Anagha" w:date="2025-05-16T17:45:00Z" w16du:dateUtc="2025-05-16T21:45:00Z">
        <w:r>
          <w:t>(empirical econ value, no range needed)</w:t>
        </w:r>
      </w:ins>
    </w:p>
    <w:p w14:paraId="0C920C82" w14:textId="3C01EE53" w:rsidR="002A6A8F" w:rsidRDefault="002A6A8F" w:rsidP="002A6A8F">
      <w:pPr>
        <w:pStyle w:val="ListParagraph"/>
        <w:numPr>
          <w:ilvl w:val="1"/>
          <w:numId w:val="6"/>
        </w:numPr>
        <w:spacing w:after="160" w:line="480" w:lineRule="auto"/>
        <w:rPr>
          <w:ins w:id="845" w:author="Lokhande, Anagha" w:date="2025-05-19T22:09:00Z" w16du:dateUtc="2025-05-20T02:09:00Z"/>
        </w:rPr>
      </w:pPr>
      <w:ins w:id="846" w:author="Lokhande, Anagha" w:date="2025-05-19T21:49:00Z" w16du:dateUtc="2025-05-20T01:49:00Z">
        <w:r>
          <w:t xml:space="preserve">Annual </w:t>
        </w:r>
        <w:r w:rsidRPr="002A6A8F">
          <w:t>279048</w:t>
        </w:r>
      </w:ins>
      <w:ins w:id="847" w:author="Lokhande, Anagha" w:date="2025-05-19T22:09:00Z" w16du:dateUtc="2025-05-20T02:09:00Z">
        <w:r w:rsidR="003D7F24">
          <w:t xml:space="preserve"> BDT</w:t>
        </w:r>
      </w:ins>
      <w:ins w:id="848" w:author="Lokhande, Anagha" w:date="2025-05-19T21:49:00Z" w16du:dateUtc="2025-05-20T01:49:00Z">
        <w:r>
          <w:t xml:space="preserve"> (generous estimate—that’s in urban areas)</w:t>
        </w:r>
      </w:ins>
    </w:p>
    <w:p w14:paraId="62FF2369" w14:textId="5F0B3270" w:rsidR="003D7F24" w:rsidRDefault="003D7F24" w:rsidP="002A6A8F">
      <w:pPr>
        <w:pStyle w:val="ListParagraph"/>
        <w:numPr>
          <w:ilvl w:val="1"/>
          <w:numId w:val="6"/>
        </w:numPr>
        <w:spacing w:after="160" w:line="480" w:lineRule="auto"/>
        <w:rPr>
          <w:ins w:id="849" w:author="Lokhande, Anagha" w:date="2025-04-09T17:31:00Z" w16du:dateUtc="2025-04-09T21:31:00Z"/>
        </w:rPr>
        <w:pPrChange w:id="850" w:author="Lokhande, Anagha" w:date="2025-05-19T21:49:00Z" w16du:dateUtc="2025-05-20T01:49:00Z">
          <w:pPr>
            <w:pStyle w:val="ListParagraph"/>
            <w:numPr>
              <w:numId w:val="6"/>
            </w:numPr>
            <w:spacing w:after="160" w:line="278" w:lineRule="auto"/>
            <w:ind w:hanging="360"/>
          </w:pPr>
        </w:pPrChange>
      </w:pPr>
      <w:ins w:id="851" w:author="Lokhande, Anagha" w:date="2025-05-19T22:09:00Z" w16du:dateUtc="2025-05-20T02:09:00Z">
        <w:r>
          <w:t>See May 20 email for source</w:t>
        </w:r>
      </w:ins>
    </w:p>
    <w:p w14:paraId="22342920" w14:textId="4D15E23E" w:rsidR="00C109E2" w:rsidRDefault="00E23CD5">
      <w:pPr>
        <w:pStyle w:val="ListParagraph"/>
        <w:numPr>
          <w:ilvl w:val="0"/>
          <w:numId w:val="6"/>
        </w:numPr>
        <w:spacing w:after="160" w:line="480" w:lineRule="auto"/>
        <w:rPr>
          <w:ins w:id="852" w:author="Lokhande, Anagha" w:date="2025-04-09T17:31:00Z" w16du:dateUtc="2025-04-09T21:31:00Z"/>
        </w:rPr>
        <w:pPrChange w:id="853" w:author="Lokhande, Anagha" w:date="2025-05-19T20:33:00Z" w16du:dateUtc="2025-05-20T00:33:00Z">
          <w:pPr>
            <w:pStyle w:val="ListParagraph"/>
            <w:numPr>
              <w:numId w:val="6"/>
            </w:numPr>
            <w:spacing w:after="160" w:line="278" w:lineRule="auto"/>
            <w:ind w:hanging="360"/>
          </w:pPr>
        </w:pPrChange>
      </w:pPr>
      <w:ins w:id="854" w:author="Lokhande, Anagha" w:date="2025-05-16T17:45:00Z" w16du:dateUtc="2025-05-16T21:45:00Z">
        <w:r>
          <w:t xml:space="preserve">Jonah: Bangladesh </w:t>
        </w:r>
      </w:ins>
      <w:ins w:id="855" w:author="Lokhande, Anagha" w:date="2025-04-09T17:37:00Z" w16du:dateUtc="2025-04-09T21:37:00Z">
        <w:r w:rsidR="00A72C0A">
          <w:t xml:space="preserve">per capita GDP </w:t>
        </w:r>
      </w:ins>
      <w:ins w:id="856" w:author="Lokhande, Anagha" w:date="2025-05-16T17:45:00Z" w16du:dateUtc="2025-05-16T21:45:00Z">
        <w:r>
          <w:t xml:space="preserve">for </w:t>
        </w:r>
      </w:ins>
      <w:ins w:id="857" w:author="Lokhande, Anagha" w:date="2025-05-16T17:46:00Z" w16du:dateUtc="2025-05-16T21:46:00Z">
        <w:r>
          <w:t>WTP range (empirical econ value, no range needed)</w:t>
        </w:r>
      </w:ins>
    </w:p>
    <w:p w14:paraId="44722A4A" w14:textId="22677CF7" w:rsidR="00DB0EC4" w:rsidRDefault="00DB0EC4">
      <w:pPr>
        <w:spacing w:after="160" w:line="480" w:lineRule="auto"/>
        <w:rPr>
          <w:ins w:id="858" w:author="Lokhande, Anagha" w:date="2025-04-09T17:31:00Z" w16du:dateUtc="2025-04-09T21:31:00Z"/>
        </w:rPr>
        <w:pPrChange w:id="859" w:author="Lokhande, Anagha" w:date="2025-05-16T11:07:00Z" w16du:dateUtc="2025-05-16T15:07:00Z">
          <w:pPr>
            <w:spacing w:after="160" w:line="278" w:lineRule="auto"/>
          </w:pPr>
        </w:pPrChange>
      </w:pPr>
      <w:ins w:id="860" w:author="Lokhande, Anagha" w:date="2025-04-09T17:31:00Z" w16du:dateUtc="2025-04-09T21:31:00Z">
        <w:r>
          <w:t>MANUSCRIPT</w:t>
        </w:r>
      </w:ins>
      <w:ins w:id="861" w:author="Lokhande, Anagha" w:date="2025-04-09T17:34:00Z" w16du:dateUtc="2025-04-09T21:34:00Z">
        <w:r>
          <w:t xml:space="preserve"> WRITING</w:t>
        </w:r>
      </w:ins>
    </w:p>
    <w:p w14:paraId="2FFFCF67" w14:textId="43C70A11" w:rsidR="00C71C03" w:rsidRDefault="00DB0EC4">
      <w:pPr>
        <w:pStyle w:val="ListParagraph"/>
        <w:numPr>
          <w:ilvl w:val="0"/>
          <w:numId w:val="6"/>
        </w:numPr>
        <w:spacing w:after="160" w:line="480" w:lineRule="auto"/>
        <w:rPr>
          <w:ins w:id="862" w:author="Lokhande, Anagha" w:date="2025-04-09T17:34:00Z" w16du:dateUtc="2025-04-09T21:34:00Z"/>
        </w:rPr>
        <w:pPrChange w:id="863" w:author="Lokhande, Anagha" w:date="2025-05-16T11:07:00Z" w16du:dateUtc="2025-05-16T15:07:00Z">
          <w:pPr>
            <w:pStyle w:val="ListParagraph"/>
            <w:numPr>
              <w:numId w:val="6"/>
            </w:numPr>
            <w:spacing w:after="160" w:line="278" w:lineRule="auto"/>
            <w:ind w:hanging="360"/>
          </w:pPr>
        </w:pPrChange>
      </w:pPr>
      <w:ins w:id="864" w:author="Lokhande, Anagha" w:date="2025-04-09T17:33:00Z" w16du:dateUtc="2025-04-09T21:33:00Z">
        <w:r>
          <w:t xml:space="preserve">Jonah: Methods (other than </w:t>
        </w:r>
      </w:ins>
      <w:ins w:id="865" w:author="Lokhande, Anagha" w:date="2025-04-09T17:34:00Z" w16du:dateUtc="2025-04-09T21:34:00Z">
        <w:r>
          <w:t>data collection/trial)</w:t>
        </w:r>
      </w:ins>
    </w:p>
    <w:p w14:paraId="7D6E75FF" w14:textId="001FF63E" w:rsidR="004B6C1D" w:rsidRDefault="004B6C1D">
      <w:pPr>
        <w:pStyle w:val="ListParagraph"/>
        <w:numPr>
          <w:ilvl w:val="1"/>
          <w:numId w:val="6"/>
        </w:numPr>
        <w:spacing w:after="160" w:line="480" w:lineRule="auto"/>
        <w:rPr>
          <w:ins w:id="866" w:author="Lokhande, Anagha" w:date="2025-05-16T18:03:00Z" w16du:dateUtc="2025-05-16T22:03:00Z"/>
        </w:rPr>
      </w:pPr>
      <w:ins w:id="867" w:author="Lokhande, Anagha" w:date="2025-05-16T18:03:00Z" w16du:dateUtc="2025-05-16T22:03:00Z">
        <w:r>
          <w:t>Results</w:t>
        </w:r>
      </w:ins>
    </w:p>
    <w:p w14:paraId="1FC6C98E" w14:textId="26CAEDEC" w:rsidR="004B6C1D" w:rsidRDefault="004B6C1D" w:rsidP="004B6C1D">
      <w:pPr>
        <w:pStyle w:val="ListParagraph"/>
        <w:numPr>
          <w:ilvl w:val="1"/>
          <w:numId w:val="6"/>
        </w:numPr>
        <w:spacing w:after="160" w:line="480" w:lineRule="auto"/>
        <w:rPr>
          <w:ins w:id="868" w:author="Lokhande, Anagha" w:date="2025-05-16T18:03:00Z" w16du:dateUtc="2025-05-16T22:03:00Z"/>
        </w:rPr>
      </w:pPr>
      <w:ins w:id="869" w:author="Lokhande, Anagha" w:date="2025-05-16T18:03:00Z" w16du:dateUtc="2025-05-16T22:03:00Z">
        <w:r>
          <w:t>Crystalize table/figure list</w:t>
        </w:r>
      </w:ins>
    </w:p>
    <w:p w14:paraId="0ED558E9" w14:textId="5B3430EA" w:rsidR="004B6C1D" w:rsidRDefault="004B6C1D">
      <w:pPr>
        <w:pStyle w:val="ListParagraph"/>
        <w:numPr>
          <w:ilvl w:val="0"/>
          <w:numId w:val="6"/>
        </w:numPr>
        <w:spacing w:after="160" w:line="480" w:lineRule="auto"/>
        <w:rPr>
          <w:ins w:id="870" w:author="Lokhande, Anagha" w:date="2025-04-09T17:34:00Z" w16du:dateUtc="2025-04-09T21:34:00Z"/>
        </w:rPr>
        <w:pPrChange w:id="871" w:author="Lokhande, Anagha" w:date="2025-05-16T18:03:00Z" w16du:dateUtc="2025-05-16T22:03:00Z">
          <w:pPr>
            <w:pStyle w:val="ListParagraph"/>
            <w:numPr>
              <w:ilvl w:val="1"/>
              <w:numId w:val="6"/>
            </w:numPr>
            <w:spacing w:after="160" w:line="278" w:lineRule="auto"/>
            <w:ind w:left="1440" w:hanging="360"/>
          </w:pPr>
        </w:pPrChange>
      </w:pPr>
      <w:ins w:id="872" w:author="Lokhande, Anagha" w:date="2025-05-16T18:03:00Z" w16du:dateUtc="2025-05-16T22:03:00Z">
        <w:r>
          <w:t>Anagha/Jonah: Discussion</w:t>
        </w:r>
      </w:ins>
    </w:p>
    <w:p w14:paraId="5054FBE8" w14:textId="30507A31" w:rsidR="00DB0EC4" w:rsidRDefault="00DB0EC4">
      <w:pPr>
        <w:spacing w:after="160" w:line="480" w:lineRule="auto"/>
        <w:rPr>
          <w:ins w:id="873" w:author="Lokhande, Anagha" w:date="2025-04-09T17:34:00Z" w16du:dateUtc="2025-04-09T21:34:00Z"/>
        </w:rPr>
        <w:pPrChange w:id="874" w:author="Lokhande, Anagha" w:date="2025-05-16T11:07:00Z" w16du:dateUtc="2025-05-16T15:07:00Z">
          <w:pPr>
            <w:spacing w:after="160" w:line="278" w:lineRule="auto"/>
          </w:pPr>
        </w:pPrChange>
      </w:pPr>
      <w:ins w:id="875" w:author="Lokhande, Anagha" w:date="2025-04-09T17:34:00Z" w16du:dateUtc="2025-04-09T21:34:00Z">
        <w:r>
          <w:t>ANALYSES</w:t>
        </w:r>
      </w:ins>
    </w:p>
    <w:p w14:paraId="3AA14759" w14:textId="085AF1B3" w:rsidR="00DB0EC4" w:rsidRDefault="00DB0EC4">
      <w:pPr>
        <w:pStyle w:val="ListParagraph"/>
        <w:numPr>
          <w:ilvl w:val="0"/>
          <w:numId w:val="6"/>
        </w:numPr>
        <w:spacing w:after="160" w:line="480" w:lineRule="auto"/>
        <w:pPrChange w:id="876" w:author="Lokhande, Anagha" w:date="2025-05-16T11:07:00Z" w16du:dateUtc="2025-05-16T15:07:00Z">
          <w:pPr/>
        </w:pPrChange>
      </w:pPr>
      <w:ins w:id="877" w:author="Lokhande, Anagha" w:date="2025-04-09T17:36:00Z" w16du:dateUtc="2025-04-09T21:36:00Z">
        <w:r>
          <w:t>Jonah: add discounting</w:t>
        </w:r>
      </w:ins>
    </w:p>
    <w:sectPr w:rsidR="00DB0EC4" w:rsidSect="00304F73">
      <w:pgSz w:w="12240" w:h="15840"/>
      <w:pgMar w:top="1440" w:right="1440" w:bottom="1440" w:left="1440" w:header="720" w:footer="720" w:gutter="0"/>
      <w:lnNumType w:countBy="1" w:restart="continuous"/>
      <w:cols w:space="720"/>
      <w:docGrid w:linePitch="360"/>
      <w:sectPrChange w:id="878" w:author="Lokhande, Anagha" w:date="2025-05-16T11:07:00Z" w16du:dateUtc="2025-05-16T15:07:00Z">
        <w:sectPr w:rsidR="00DB0EC4" w:rsidSect="00304F7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9" w:author="Lokhande, Anagha" w:date="2025-05-16T11:19:00Z" w:initials="MOU">
    <w:p w14:paraId="11ED5783" w14:textId="77777777" w:rsidR="00CA39A2" w:rsidRDefault="00CA39A2" w:rsidP="00CA39A2">
      <w:r>
        <w:rPr>
          <w:rStyle w:val="CommentReference"/>
        </w:rPr>
        <w:annotationRef/>
      </w:r>
      <w:r>
        <w:rPr>
          <w:sz w:val="20"/>
          <w:szCs w:val="20"/>
        </w:rPr>
        <w:t>would you prefer co-senior?</w:t>
      </w:r>
    </w:p>
  </w:comment>
  <w:comment w:id="158" w:author="Monique Gainey" w:date="2023-10-07T02:11:00Z" w:initials="MG">
    <w:p w14:paraId="74C1F7F0" w14:textId="43B69893" w:rsidR="007A46A2" w:rsidRDefault="007A46A2">
      <w:pPr>
        <w:pStyle w:val="CommentText"/>
      </w:pPr>
      <w:r>
        <w:rPr>
          <w:rStyle w:val="CommentReference"/>
        </w:rPr>
        <w:annotationRef/>
      </w:r>
      <w:r>
        <w:t>I’d recommend developing the introduction a bit more</w:t>
      </w:r>
      <w:r w:rsidR="00775E4A">
        <w:t xml:space="preserve"> focusing on why accurate assessment is important from an economic perspective</w:t>
      </w:r>
      <w:r>
        <w:t>. I’ve added some edits that may help. Perhaps look up the references to further develop/support your ideas.</w:t>
      </w:r>
      <w:r w:rsidR="00775E4A">
        <w:t xml:space="preserve"> I think the Sarker article will be especially helpful in doing this.</w:t>
      </w:r>
    </w:p>
  </w:comment>
  <w:comment w:id="187" w:author="Monique Gainey" w:date="2023-10-07T00:50:00Z" w:initials="MG">
    <w:p w14:paraId="30B9E45C" w14:textId="77777777" w:rsidR="006653B7" w:rsidRDefault="006653B7" w:rsidP="006653B7">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667A6068" w14:textId="77777777" w:rsidR="006653B7" w:rsidRDefault="006653B7" w:rsidP="006653B7">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7FD15E74" w14:textId="77777777" w:rsidR="006653B7" w:rsidRDefault="006653B7" w:rsidP="006653B7">
      <w:pPr>
        <w:pStyle w:val="CommentText"/>
        <w:rPr>
          <w:rFonts w:eastAsiaTheme="minorHAnsi"/>
          <w:sz w:val="22"/>
          <w:szCs w:val="22"/>
          <w:lang w:eastAsia="en-US"/>
        </w:rPr>
      </w:pPr>
    </w:p>
    <w:p w14:paraId="1E217ED4" w14:textId="77777777" w:rsidR="006653B7" w:rsidRDefault="006653B7" w:rsidP="006653B7">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060B5A12" w14:textId="77777777" w:rsidR="006653B7" w:rsidRDefault="006653B7" w:rsidP="006653B7">
      <w:pPr>
        <w:pStyle w:val="CommentText"/>
      </w:pPr>
      <w:r>
        <w:rPr>
          <w:rFonts w:eastAsiaTheme="minorHAnsi"/>
          <w:sz w:val="14"/>
          <w:szCs w:val="14"/>
          <w:lang w:eastAsia="en-US"/>
        </w:rPr>
        <w:t>9789241548290_Vol2_eng.pdf.</w:t>
      </w:r>
    </w:p>
  </w:comment>
  <w:comment w:id="200" w:author="Monique Gainey" w:date="2023-10-07T00:47:00Z" w:initials="MG">
    <w:p w14:paraId="60D93822" w14:textId="77777777" w:rsidR="00E94442" w:rsidRDefault="00E94442" w:rsidP="00E94442">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53E0EC90" w14:textId="084B6565" w:rsidR="00E94442" w:rsidRDefault="00E94442" w:rsidP="00E94442">
      <w:pPr>
        <w:pStyle w:val="CommentText"/>
      </w:pPr>
      <w:r>
        <w:rPr>
          <w:rFonts w:eastAsiaTheme="minorHAnsi"/>
          <w:sz w:val="22"/>
          <w:szCs w:val="22"/>
          <w:lang w:eastAsia="en-US"/>
        </w:rPr>
        <w:t>gastroenteritis: a meta-analysis of randomized controlled trials. Arch Pediatr Adolesc Med 2004;158:483-90.</w:t>
      </w:r>
    </w:p>
  </w:comment>
  <w:comment w:id="215" w:author="Monique Gainey" w:date="2023-10-07T00:50:00Z" w:initials="MG">
    <w:p w14:paraId="52DD4A70" w14:textId="77777777" w:rsidR="000019F8" w:rsidRDefault="000019F8" w:rsidP="000019F8">
      <w:pPr>
        <w:autoSpaceDE w:val="0"/>
        <w:autoSpaceDN w:val="0"/>
        <w:adjustRightInd w:val="0"/>
        <w:rPr>
          <w:rFonts w:eastAsiaTheme="minorHAnsi"/>
          <w:sz w:val="22"/>
          <w:szCs w:val="22"/>
          <w:lang w:eastAsia="en-US"/>
        </w:rPr>
      </w:pPr>
      <w:r>
        <w:rPr>
          <w:rStyle w:val="CommentReference"/>
        </w:rPr>
        <w:annotationRef/>
      </w:r>
      <w:r>
        <w:rPr>
          <w:rFonts w:eastAsiaTheme="minorHAnsi"/>
          <w:sz w:val="22"/>
          <w:szCs w:val="22"/>
          <w:lang w:eastAsia="en-US"/>
        </w:rPr>
        <w:t>Fonseca BK, Holdgate A, Craig JC. Enteral vs intravenous rehydration therapy for children with</w:t>
      </w:r>
    </w:p>
    <w:p w14:paraId="73079921" w14:textId="77777777" w:rsidR="000019F8" w:rsidRDefault="000019F8" w:rsidP="000019F8">
      <w:pPr>
        <w:pStyle w:val="CommentText"/>
        <w:rPr>
          <w:rFonts w:eastAsiaTheme="minorHAnsi"/>
          <w:sz w:val="22"/>
          <w:szCs w:val="22"/>
          <w:lang w:eastAsia="en-US"/>
        </w:rPr>
      </w:pPr>
      <w:r>
        <w:rPr>
          <w:rFonts w:eastAsiaTheme="minorHAnsi"/>
          <w:sz w:val="22"/>
          <w:szCs w:val="22"/>
          <w:lang w:eastAsia="en-US"/>
        </w:rPr>
        <w:t>gastroenteritis: a meta-analysis of randomized controlled trials. Arch Pediatr Adolesc Med 2004;158:483-90.</w:t>
      </w:r>
    </w:p>
    <w:p w14:paraId="5FB098A8" w14:textId="77777777" w:rsidR="000019F8" w:rsidRDefault="000019F8" w:rsidP="000019F8">
      <w:pPr>
        <w:pStyle w:val="CommentText"/>
        <w:rPr>
          <w:rFonts w:eastAsiaTheme="minorHAnsi"/>
          <w:sz w:val="22"/>
          <w:szCs w:val="22"/>
          <w:lang w:eastAsia="en-US"/>
        </w:rPr>
      </w:pPr>
    </w:p>
    <w:p w14:paraId="062FA56C" w14:textId="5780710C" w:rsidR="000019F8" w:rsidRDefault="000019F8" w:rsidP="000019F8">
      <w:pPr>
        <w:autoSpaceDE w:val="0"/>
        <w:autoSpaceDN w:val="0"/>
        <w:adjustRightInd w:val="0"/>
        <w:rPr>
          <w:rFonts w:eastAsiaTheme="minorHAnsi"/>
          <w:sz w:val="14"/>
          <w:szCs w:val="14"/>
          <w:lang w:eastAsia="en-US"/>
        </w:rPr>
      </w:pPr>
      <w:r>
        <w:rPr>
          <w:rFonts w:eastAsiaTheme="minorHAnsi"/>
          <w:sz w:val="14"/>
          <w:szCs w:val="14"/>
          <w:lang w:eastAsia="en-US"/>
        </w:rPr>
        <w:t>WHO. IMAI district clinician manual: hospital care for adolescents and adults. http://apps.who.int/iris/bitstream/10665/77751/3/</w:t>
      </w:r>
    </w:p>
    <w:p w14:paraId="65D9F09E" w14:textId="5073FAC8" w:rsidR="000019F8" w:rsidRDefault="000019F8" w:rsidP="000019F8">
      <w:pPr>
        <w:pStyle w:val="CommentText"/>
      </w:pPr>
      <w:r>
        <w:rPr>
          <w:rFonts w:eastAsiaTheme="minorHAnsi"/>
          <w:sz w:val="14"/>
          <w:szCs w:val="14"/>
          <w:lang w:eastAsia="en-US"/>
        </w:rPr>
        <w:t>9789241548290_Vol2_eng.pdf.</w:t>
      </w:r>
    </w:p>
  </w:comment>
  <w:comment w:id="229" w:author="Jonah Popp" w:date="2023-11-10T14:09:00Z" w:initials="JP">
    <w:p w14:paraId="206C8C9E" w14:textId="77777777" w:rsidR="00A0044D" w:rsidRDefault="00A0044D" w:rsidP="006E5BC2">
      <w:pPr>
        <w:pStyle w:val="CommentText"/>
      </w:pPr>
      <w:r>
        <w:rPr>
          <w:rStyle w:val="CommentReference"/>
        </w:rPr>
        <w:annotationRef/>
      </w:r>
      <w:r>
        <w:t>We want the intro to highlight that improving the accuracy of dehydration classification could have two potential benefits: reducing undertreatment of severe dehydration (which is what we found Nirudak to do) which could reduce morbidity/mortality. Also, it could reduce wasted resources from overtreatment, e.g., patients with moderate dehydration get expensive inpatient-based IV treatment, and any potential health risks associated with overtreatment. Right now, this paragraph is only selling the latter part (reducing wasteful care). This reads a bit odd since we ultimately end up selling NIRUDAK as offering more of the former (reducing morbidity/mortality associated with undertreatment).</w:t>
      </w:r>
    </w:p>
  </w:comment>
  <w:comment w:id="231" w:author="Jonah Popp" w:date="2023-10-27T10:23:00Z" w:initials="JP">
    <w:p w14:paraId="7EFE7AA9" w14:textId="1FBC37DA" w:rsidR="00E20B7C" w:rsidRDefault="00E20B7C" w:rsidP="00542D9F">
      <w:pPr>
        <w:pStyle w:val="CommentText"/>
      </w:pPr>
      <w:r>
        <w:rPr>
          <w:rStyle w:val="CommentReference"/>
        </w:rPr>
        <w:annotationRef/>
      </w:r>
      <w:r>
        <w:t>Relative to what? Is this saying that, for those with moderate dehydration, treatment with ORS reduces mortality risk by 93%?</w:t>
      </w:r>
    </w:p>
  </w:comment>
  <w:comment w:id="274" w:author="Monique Gainey" w:date="2023-10-07T01:48:00Z" w:initials="MG">
    <w:p w14:paraId="13F64E3D" w14:textId="18AB9E3F" w:rsidR="0027010B" w:rsidRDefault="0027010B">
      <w:pPr>
        <w:pStyle w:val="CommentText"/>
      </w:pPr>
      <w:r>
        <w:rPr>
          <w:rStyle w:val="CommentReference"/>
        </w:rPr>
        <w:annotationRef/>
      </w:r>
      <w:r>
        <w:t>M</w:t>
      </w:r>
      <w:r w:rsidRPr="0027010B">
        <w:t>unos MK, Walker CLF, Black RE. The effect of oral rehydration solution and rec-ommended home f luids on diarrhoea mor-tality. Int J Epidemiol 2010; 39:    Suppl 1: i75-i87.</w:t>
      </w:r>
    </w:p>
    <w:p w14:paraId="6702EBDB" w14:textId="77777777" w:rsidR="0027010B" w:rsidRDefault="0027010B">
      <w:pPr>
        <w:pStyle w:val="CommentText"/>
      </w:pPr>
    </w:p>
    <w:p w14:paraId="76803BC7" w14:textId="77777777" w:rsidR="0027010B" w:rsidRDefault="0027010B" w:rsidP="0027010B">
      <w:r>
        <w:t>Hartling L, Bellemare S, Wiebe N, Russell K, Klassen TP, Craig W. Oral versus intravenous rehydration for treating dehydration due to gastroenteritis in children. Cochrane Database Syst Rev. 2006 Jul 19;2006(3):CD004390. doi: 10.1002/14651858.CD004390.pub2. PMID: 16856044; PMCID: PMC6532593.</w:t>
      </w:r>
    </w:p>
    <w:p w14:paraId="3C5357E1" w14:textId="77777777" w:rsidR="007150BE" w:rsidRDefault="007150BE" w:rsidP="0027010B"/>
    <w:p w14:paraId="2B4BB648" w14:textId="77777777" w:rsidR="007150BE" w:rsidRDefault="007150BE" w:rsidP="007150BE">
      <w:pPr>
        <w:rPr>
          <w:lang w:eastAsia="en-US"/>
        </w:rPr>
      </w:pPr>
      <w:r>
        <w:t>Mosegui GG, Vianna CM, Rodrigues MS, Valle PM, Silva FV. Cost-effectiveness analysis of oral rehydration therapy compared to intravenous rehydration for acute gastroenteritis without severe dehydration treatment. J Infect Public Health. 2019 Nov-Dec;12(6):816-821. doi: 10.1016/j.jiph.2019.05.001. Epub 2019 May 16. PMID: 31104987.</w:t>
      </w:r>
    </w:p>
    <w:p w14:paraId="39933777" w14:textId="77777777" w:rsidR="007150BE" w:rsidRDefault="007150BE" w:rsidP="0027010B">
      <w:pPr>
        <w:rPr>
          <w:lang w:eastAsia="en-US"/>
        </w:rPr>
      </w:pPr>
    </w:p>
    <w:p w14:paraId="0467F83E" w14:textId="1EB9C041" w:rsidR="007150BE" w:rsidRDefault="007150BE" w:rsidP="0027010B">
      <w:pPr>
        <w:rPr>
          <w:lang w:eastAsia="en-US"/>
        </w:rPr>
      </w:pPr>
      <w:r>
        <w:rPr>
          <w:lang w:eastAsia="en-US"/>
        </w:rPr>
        <w:t>N</w:t>
      </w:r>
      <w:r>
        <w:t>ational Collaborating Centre for Women's and Children's Health (UK). Diarrhoea and Vomiting Caused by Gastroenteritis: Diagnosis, Assessment and Management in Children Younger than 5 Years. London: RCOG Press; 2009 Apr. (NICE Clinical Guidelines, No. 84.) Appendix A, Cost-effectiveness of IVT versus ORT for children with dehydration.</w:t>
      </w:r>
      <w:r>
        <w:rPr>
          <w:rStyle w:val="bkciteavail"/>
        </w:rPr>
        <w:t xml:space="preserve"> Available from: https://www.ncbi.nlm.nih.gov/books/NBK63840/</w:t>
      </w:r>
    </w:p>
  </w:comment>
  <w:comment w:id="302" w:author="Jonah Popp" w:date="2023-10-27T10:23:00Z" w:initials="JP">
    <w:p w14:paraId="4A6FB3BA" w14:textId="77777777" w:rsidR="00E20B7C" w:rsidRDefault="00E20B7C" w:rsidP="00792705">
      <w:pPr>
        <w:pStyle w:val="CommentText"/>
      </w:pPr>
      <w:r>
        <w:rPr>
          <w:rStyle w:val="CommentReference"/>
        </w:rPr>
        <w:annotationRef/>
      </w:r>
      <w:r>
        <w:t>It's unclear what the inpatient and outpatient values refer to. Does this mean the average per-episode societal cost for cases that are treated in an inpatient and outpatient setting? So the previous average value given is then just a weighted average of these two, depending on how many cases are treated in an inpatient and outpatient setting? Or is this the extra cost that arises due to needing care in an inpatient or outpatient setting?</w:t>
      </w:r>
    </w:p>
  </w:comment>
  <w:comment w:id="360" w:author="Monique Gainey" w:date="2023-10-07T01:08:00Z" w:initials="MG">
    <w:p w14:paraId="76D5197A" w14:textId="70C009ED" w:rsidR="007629DA" w:rsidRPr="006B4809" w:rsidRDefault="007629DA" w:rsidP="007629DA">
      <w:pPr>
        <w:pStyle w:val="ListParagraph"/>
        <w:ind w:left="0"/>
        <w:rPr>
          <w:rFonts w:ascii="Calibri" w:hAnsi="Calibri" w:cs="Calibri"/>
          <w:sz w:val="22"/>
          <w:szCs w:val="22"/>
        </w:rPr>
      </w:pPr>
      <w:r>
        <w:rPr>
          <w:rStyle w:val="CommentReference"/>
        </w:rPr>
        <w:annotationRef/>
      </w:r>
      <w:r w:rsidRPr="00E97747">
        <w:rPr>
          <w:rFonts w:ascii="Calibri" w:hAnsi="Calibri" w:cs="Calibri"/>
          <w:sz w:val="22"/>
          <w:szCs w:val="22"/>
        </w:rPr>
        <w:t xml:space="preserve">Sarker, A.R., Sultana, M., Mahumud, R.A. </w:t>
      </w:r>
      <w:r w:rsidRPr="00E97747">
        <w:rPr>
          <w:rFonts w:ascii="Calibri" w:hAnsi="Calibri" w:cs="Calibri"/>
          <w:i/>
          <w:iCs/>
          <w:sz w:val="22"/>
          <w:szCs w:val="22"/>
        </w:rPr>
        <w:t>et al.</w:t>
      </w:r>
      <w:r w:rsidRPr="00E97747">
        <w:rPr>
          <w:rFonts w:ascii="Calibri" w:hAnsi="Calibri" w:cs="Calibri"/>
          <w:sz w:val="22"/>
          <w:szCs w:val="22"/>
        </w:rPr>
        <w:t xml:space="preserve"> Economic costs of hospitalized diarrheal disease in Bangladesh: a societal perspective. </w:t>
      </w:r>
      <w:r w:rsidRPr="00E97747">
        <w:rPr>
          <w:rFonts w:ascii="Calibri" w:hAnsi="Calibri" w:cs="Calibri"/>
          <w:i/>
          <w:iCs/>
          <w:sz w:val="22"/>
          <w:szCs w:val="22"/>
        </w:rPr>
        <w:t>glob health res policy</w:t>
      </w:r>
      <w:r w:rsidRPr="00E97747">
        <w:rPr>
          <w:rFonts w:ascii="Calibri" w:hAnsi="Calibri" w:cs="Calibri"/>
          <w:sz w:val="22"/>
          <w:szCs w:val="22"/>
        </w:rPr>
        <w:t xml:space="preserve"> </w:t>
      </w:r>
      <w:r w:rsidRPr="00E97747">
        <w:rPr>
          <w:rFonts w:ascii="Calibri" w:hAnsi="Calibri" w:cs="Calibri"/>
          <w:b/>
          <w:bCs/>
          <w:sz w:val="22"/>
          <w:szCs w:val="22"/>
        </w:rPr>
        <w:t xml:space="preserve">3, </w:t>
      </w:r>
      <w:r w:rsidRPr="00E97747">
        <w:rPr>
          <w:rFonts w:ascii="Calibri" w:hAnsi="Calibri" w:cs="Calibri"/>
          <w:sz w:val="22"/>
          <w:szCs w:val="22"/>
        </w:rPr>
        <w:t>1 (2018). https://doi.org/10.1186/s41256-017-0056-5</w:t>
      </w:r>
    </w:p>
  </w:comment>
  <w:comment w:id="395" w:author="Monique Gainey" w:date="2023-10-07T01:23:00Z" w:initials="MG">
    <w:p w14:paraId="186606EB" w14:textId="1175A8FF" w:rsidR="007629DA" w:rsidRDefault="007629DA">
      <w:pPr>
        <w:pStyle w:val="CommentText"/>
      </w:pPr>
      <w:r>
        <w:rPr>
          <w:rStyle w:val="CommentReference"/>
        </w:rPr>
        <w:annotationRef/>
      </w:r>
      <w:r w:rsidRPr="001A6F73">
        <w:t>Levine AC, Barry MA, Gainey M, Nasrin S, Qu K, Schmid CH, et al. Derivation of the first clinical diagnostic models for dehydration severity in patients over five years with acute diarrhea. PLoS Negl Trop Dis. 2021 Mar 10;15(3):e0009266.</w:t>
      </w:r>
    </w:p>
  </w:comment>
  <w:comment w:id="410" w:author="Monique Gainey" w:date="2023-10-07T00:31:00Z" w:initials="MG">
    <w:p w14:paraId="589E218F" w14:textId="77777777" w:rsidR="00E776F0" w:rsidRDefault="00E776F0">
      <w:pPr>
        <w:pStyle w:val="CommentText"/>
      </w:pPr>
      <w:r>
        <w:rPr>
          <w:rStyle w:val="CommentReference"/>
        </w:rPr>
        <w:annotationRef/>
      </w:r>
      <w:r>
        <w:t>The validation paper will be published next month in Lancet Global Health. You could also cite this here.</w:t>
      </w:r>
    </w:p>
    <w:p w14:paraId="5F621240" w14:textId="77777777" w:rsidR="00E776F0" w:rsidRDefault="00E776F0" w:rsidP="00E776F0">
      <w:pPr>
        <w:spacing w:after="180"/>
        <w:rPr>
          <w:rFonts w:ascii="Garamond" w:hAnsi="Garamond"/>
          <w:sz w:val="22"/>
          <w:szCs w:val="22"/>
        </w:rPr>
      </w:pPr>
    </w:p>
    <w:p w14:paraId="6EEFB3F0" w14:textId="4ACD8845" w:rsidR="00E776F0" w:rsidRPr="00E776F0" w:rsidRDefault="00E776F0" w:rsidP="00E776F0">
      <w:pPr>
        <w:spacing w:after="180"/>
        <w:rPr>
          <w:rFonts w:ascii="Garamond" w:hAnsi="Garamond"/>
          <w:sz w:val="22"/>
          <w:szCs w:val="22"/>
        </w:rPr>
      </w:pPr>
      <w:r>
        <w:rPr>
          <w:rFonts w:ascii="Garamond" w:hAnsi="Garamond"/>
          <w:sz w:val="22"/>
          <w:szCs w:val="22"/>
        </w:rPr>
        <w:t xml:space="preserve">Levine AC, </w:t>
      </w:r>
      <w:r w:rsidRPr="00E776F0">
        <w:rPr>
          <w:rFonts w:ascii="Garamond" w:hAnsi="Garamond"/>
          <w:sz w:val="22"/>
          <w:szCs w:val="22"/>
        </w:rPr>
        <w:t>Gainey M,</w:t>
      </w:r>
      <w:r>
        <w:rPr>
          <w:rFonts w:ascii="Garamond" w:hAnsi="Garamond"/>
          <w:sz w:val="22"/>
          <w:szCs w:val="22"/>
        </w:rPr>
        <w:t xml:space="preserve"> Qu K, Nasrin S, Bint-E Sharif M, Noor SS, Barry MA, Garbern SC, Schmid CH, Rosen RK, Nelson EJ, Alam NH. A comparison of the NIRUDAK models and WHO algorithm for dehydration assessment in older children and adults with acute diarrhoea: a prospective, observation study. Lancet Global Health. 2023. doi: </w:t>
      </w:r>
      <w:r w:rsidRPr="00F85E85">
        <w:rPr>
          <w:rFonts w:ascii="Garamond" w:hAnsi="Garamond"/>
          <w:sz w:val="22"/>
          <w:szCs w:val="22"/>
        </w:rPr>
        <w:t>10.1016/S2214-109X(23)00403-5</w:t>
      </w:r>
      <w:r>
        <w:rPr>
          <w:rFonts w:ascii="Garamond" w:hAnsi="Garamond"/>
          <w:sz w:val="22"/>
          <w:szCs w:val="22"/>
        </w:rPr>
        <w:t>.</w:t>
      </w:r>
    </w:p>
  </w:comment>
  <w:comment w:id="409" w:author="Jonah Popp" w:date="2023-11-10T15:19:00Z" w:initials="JP">
    <w:p w14:paraId="34D1710A" w14:textId="77777777" w:rsidR="00DF08D9" w:rsidRDefault="00DF08D9" w:rsidP="00BA3711">
      <w:pPr>
        <w:pStyle w:val="CommentText"/>
      </w:pPr>
      <w:r>
        <w:rPr>
          <w:rStyle w:val="CommentReference"/>
        </w:rPr>
        <w:annotationRef/>
      </w:r>
      <w:r>
        <w:t>See above comment. Maybe add a clause or sentence highlighting that the accuracy is also important because of the high morbidity associated with insufficiently treated severe dehydration.</w:t>
      </w:r>
    </w:p>
  </w:comment>
  <w:comment w:id="577" w:author="Jonah Popp" w:date="2023-10-27T11:28:00Z" w:initials="JP">
    <w:p w14:paraId="7467B8A5" w14:textId="658E7B36" w:rsidR="006E0874" w:rsidRDefault="006E0874" w:rsidP="00B877EE">
      <w:pPr>
        <w:pStyle w:val="CommentText"/>
      </w:pPr>
      <w:r>
        <w:rPr>
          <w:rStyle w:val="CommentReference"/>
        </w:rPr>
        <w:annotationRef/>
      </w:r>
      <w:r>
        <w:t>Are these years right? Above it says 5 years.</w:t>
      </w:r>
    </w:p>
  </w:comment>
  <w:comment w:id="605" w:author="Monique Gainey" w:date="2023-10-07T02:06:00Z" w:initials="MG">
    <w:p w14:paraId="1DA13286" w14:textId="40C3FF28" w:rsidR="00891F9E" w:rsidRDefault="00891F9E" w:rsidP="00891F9E">
      <w:pPr>
        <w:autoSpaceDE w:val="0"/>
        <w:autoSpaceDN w:val="0"/>
        <w:adjustRightInd w:val="0"/>
        <w:rPr>
          <w:rFonts w:eastAsiaTheme="minorHAnsi"/>
          <w:sz w:val="14"/>
          <w:szCs w:val="14"/>
          <w:lang w:eastAsia="en-US"/>
        </w:rPr>
      </w:pPr>
      <w:r>
        <w:rPr>
          <w:rStyle w:val="CommentReference"/>
        </w:rPr>
        <w:annotationRef/>
      </w:r>
      <w:r>
        <w:rPr>
          <w:rFonts w:eastAsiaTheme="minorHAnsi"/>
          <w:sz w:val="14"/>
          <w:szCs w:val="14"/>
          <w:lang w:eastAsia="en-US"/>
        </w:rPr>
        <w:t>WHO. IMAI district clinician manual: hospital care for adolescents and adults. http://apps.who.int/iris/bitstream/10665/77751/3/</w:t>
      </w:r>
    </w:p>
    <w:p w14:paraId="4AAC02C6" w14:textId="4C1BFAB2" w:rsidR="00891F9E" w:rsidRDefault="00891F9E" w:rsidP="00891F9E">
      <w:pPr>
        <w:pStyle w:val="CommentText"/>
      </w:pPr>
      <w:r>
        <w:rPr>
          <w:rFonts w:eastAsiaTheme="minorHAnsi"/>
          <w:sz w:val="14"/>
          <w:szCs w:val="14"/>
          <w:lang w:eastAsia="en-US"/>
        </w:rPr>
        <w:t>9789241548290_Vol2_eng.pdf.</w:t>
      </w:r>
    </w:p>
  </w:comment>
  <w:comment w:id="621" w:author="Monique Gainey" w:date="2023-10-07T02:19:00Z" w:initials="MG">
    <w:p w14:paraId="0E462480" w14:textId="2B228904" w:rsidR="00ED3943" w:rsidRDefault="00ED3943" w:rsidP="00ED3943">
      <w:pPr>
        <w:autoSpaceDE w:val="0"/>
        <w:autoSpaceDN w:val="0"/>
        <w:adjustRightInd w:val="0"/>
        <w:rPr>
          <w:rFonts w:eastAsiaTheme="minorHAnsi"/>
          <w:sz w:val="16"/>
          <w:szCs w:val="16"/>
          <w:lang w:eastAsia="en-US"/>
        </w:rPr>
      </w:pPr>
      <w:r>
        <w:rPr>
          <w:rStyle w:val="CommentReference"/>
        </w:rPr>
        <w:annotationRef/>
      </w:r>
      <w:r>
        <w:rPr>
          <w:rFonts w:eastAsiaTheme="minorHAnsi"/>
          <w:sz w:val="16"/>
          <w:szCs w:val="16"/>
          <w:lang w:eastAsia="en-US"/>
        </w:rPr>
        <w:t>Hooper L, Abdelhamid A, Attreed NJ, Campbell WW, Channell AM, Chassagne P, et al. Clinical symptoms, signs and tests for identification of impending and current water-loss dehydration in older people. Cochrane Database Syst Rev. 2015;2015:4.</w:t>
      </w:r>
    </w:p>
    <w:p w14:paraId="1C161516" w14:textId="77777777" w:rsidR="00ED3943" w:rsidRDefault="00ED3943" w:rsidP="00ED3943">
      <w:pPr>
        <w:autoSpaceDE w:val="0"/>
        <w:autoSpaceDN w:val="0"/>
        <w:adjustRightInd w:val="0"/>
        <w:rPr>
          <w:rFonts w:eastAsiaTheme="minorHAnsi"/>
          <w:sz w:val="16"/>
          <w:szCs w:val="16"/>
          <w:lang w:eastAsia="en-US"/>
        </w:rPr>
      </w:pPr>
    </w:p>
    <w:p w14:paraId="0ED6FA55" w14:textId="2E9C23DD" w:rsidR="00ED3943" w:rsidRPr="00ED3943" w:rsidRDefault="00ED3943" w:rsidP="00ED3943">
      <w:pPr>
        <w:autoSpaceDE w:val="0"/>
        <w:autoSpaceDN w:val="0"/>
        <w:adjustRightInd w:val="0"/>
        <w:rPr>
          <w:rFonts w:eastAsiaTheme="minorHAnsi"/>
          <w:sz w:val="16"/>
          <w:szCs w:val="16"/>
          <w:lang w:eastAsia="en-US"/>
        </w:rPr>
      </w:pPr>
      <w:r>
        <w:rPr>
          <w:rFonts w:eastAsiaTheme="minorHAnsi"/>
          <w:sz w:val="16"/>
          <w:szCs w:val="16"/>
          <w:lang w:eastAsia="en-US"/>
        </w:rPr>
        <w:t>Cheuvront SN, Ely BR, Kenefick RWSM. Biological variation and diagnostic accuracy of dehydration assessment markers. Am J Clin Nutr. 2010;92(565):73.</w:t>
      </w:r>
    </w:p>
  </w:comment>
  <w:comment w:id="624" w:author="Monique Gainey" w:date="2023-10-07T02:16:00Z" w:initials="MG">
    <w:p w14:paraId="751C667A" w14:textId="505FBAB3" w:rsidR="00ED3943" w:rsidRP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637" w:author="Monique Gainey" w:date="2023-10-07T02:16:00Z" w:initials="MG">
    <w:p w14:paraId="6C495270" w14:textId="14A107AD" w:rsidR="00ED3943" w:rsidRDefault="00ED3943">
      <w:pPr>
        <w:pStyle w:val="CommentText"/>
      </w:pPr>
      <w:r>
        <w:rPr>
          <w:rStyle w:val="CommentReference"/>
        </w:rPr>
        <w:annotationRef/>
      </w:r>
      <w:r w:rsidR="001B7343">
        <w:rPr>
          <w:rFonts w:eastAsiaTheme="minorHAnsi"/>
          <w:sz w:val="16"/>
          <w:szCs w:val="16"/>
          <w:lang w:eastAsia="en-US"/>
        </w:rPr>
        <w:t>Gorelick M, Shaw K, Murphy K. Validity and reliability of clinical signs in the diagnosis of dehydration in children. Pediatrics. 1997;99(5):e6.</w:t>
      </w:r>
    </w:p>
  </w:comment>
  <w:comment w:id="643" w:author="Monique Gainey" w:date="2023-10-07T02:18:00Z" w:initials="MG">
    <w:p w14:paraId="6C2431D9" w14:textId="0C9F74C1" w:rsidR="001B7343" w:rsidRDefault="00ED3943" w:rsidP="001B7343">
      <w:pPr>
        <w:autoSpaceDE w:val="0"/>
        <w:autoSpaceDN w:val="0"/>
        <w:adjustRightInd w:val="0"/>
        <w:rPr>
          <w:rFonts w:eastAsiaTheme="minorHAnsi"/>
          <w:sz w:val="16"/>
          <w:szCs w:val="16"/>
          <w:lang w:eastAsia="en-US"/>
        </w:rPr>
      </w:pPr>
      <w:r>
        <w:rPr>
          <w:rStyle w:val="CommentReference"/>
        </w:rPr>
        <w:annotationRef/>
      </w:r>
      <w:r w:rsidR="001B7343">
        <w:rPr>
          <w:rFonts w:eastAsiaTheme="minorHAnsi"/>
          <w:sz w:val="16"/>
          <w:szCs w:val="16"/>
          <w:lang w:eastAsia="en-US"/>
        </w:rPr>
        <w:t>Levine AC, Barry MA, Gainey M, Nasrin S, Qu K, Schmid CH, et al. Derivation of the first clinical diagnostic models for dehydration severity in patients over five years with acute diarrhea, Tickell KD, editor. PLoS Negl Trop Dis. 2021;15(3):e0009266.</w:t>
      </w:r>
    </w:p>
    <w:p w14:paraId="0CD25D5E" w14:textId="77777777" w:rsidR="001B7343" w:rsidRPr="001B7343" w:rsidRDefault="001B7343" w:rsidP="001B7343">
      <w:pPr>
        <w:autoSpaceDE w:val="0"/>
        <w:autoSpaceDN w:val="0"/>
        <w:adjustRightInd w:val="0"/>
        <w:rPr>
          <w:rFonts w:eastAsiaTheme="minorHAnsi"/>
          <w:sz w:val="16"/>
          <w:szCs w:val="16"/>
          <w:lang w:eastAsia="en-US"/>
        </w:rPr>
      </w:pPr>
    </w:p>
    <w:p w14:paraId="4C8B4917" w14:textId="0E269104" w:rsidR="00ED3943" w:rsidRPr="001B7343" w:rsidRDefault="001B7343" w:rsidP="001B7343">
      <w:pPr>
        <w:autoSpaceDE w:val="0"/>
        <w:autoSpaceDN w:val="0"/>
        <w:adjustRightInd w:val="0"/>
        <w:rPr>
          <w:rFonts w:eastAsiaTheme="minorHAnsi"/>
          <w:sz w:val="16"/>
          <w:szCs w:val="16"/>
          <w:lang w:eastAsia="en-US"/>
        </w:rPr>
      </w:pPr>
      <w:r>
        <w:rPr>
          <w:rFonts w:eastAsiaTheme="minorHAnsi"/>
          <w:sz w:val="16"/>
          <w:szCs w:val="16"/>
          <w:lang w:eastAsia="en-US"/>
        </w:rPr>
        <w:t>Duggan C, Santosham M, Glass R. The management of acute diarrhea in children: oral rehydration, maintenance and nutritional therapy. MMWR Recomm Rep. 1992;41:1–20.</w:t>
      </w:r>
    </w:p>
  </w:comment>
  <w:comment w:id="656" w:author="Monique Gainey" w:date="2023-10-07T02:10:00Z" w:initials="MG">
    <w:p w14:paraId="4631C123" w14:textId="30DC07AF" w:rsidR="009158C9" w:rsidRDefault="009158C9">
      <w:pPr>
        <w:pStyle w:val="CommentText"/>
      </w:pPr>
      <w:r>
        <w:rPr>
          <w:rStyle w:val="CommentReference"/>
        </w:rPr>
        <w:annotationRef/>
      </w:r>
      <w:r>
        <w:t>This part is a bit confusing. Can you clarify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ED5783" w15:done="0"/>
  <w15:commentEx w15:paraId="74C1F7F0" w15:done="1"/>
  <w15:commentEx w15:paraId="060B5A12" w15:done="1"/>
  <w15:commentEx w15:paraId="53E0EC90" w15:done="0"/>
  <w15:commentEx w15:paraId="65D9F09E" w15:done="0"/>
  <w15:commentEx w15:paraId="206C8C9E" w15:done="0"/>
  <w15:commentEx w15:paraId="7EFE7AA9" w15:done="1"/>
  <w15:commentEx w15:paraId="0467F83E" w15:done="1"/>
  <w15:commentEx w15:paraId="4A6FB3BA" w15:done="1"/>
  <w15:commentEx w15:paraId="76D5197A" w15:done="0"/>
  <w15:commentEx w15:paraId="186606EB" w15:done="0"/>
  <w15:commentEx w15:paraId="6EEFB3F0" w15:done="0"/>
  <w15:commentEx w15:paraId="34D1710A" w15:done="1"/>
  <w15:commentEx w15:paraId="7467B8A5" w15:done="1"/>
  <w15:commentEx w15:paraId="4AAC02C6" w15:done="1"/>
  <w15:commentEx w15:paraId="0ED6FA55" w15:done="1"/>
  <w15:commentEx w15:paraId="751C667A" w15:done="1"/>
  <w15:commentEx w15:paraId="6C495270" w15:done="1"/>
  <w15:commentEx w15:paraId="4C8B4917" w15:done="1"/>
  <w15:commentEx w15:paraId="4631C1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900630" w16cex:dateUtc="2025-05-16T15:19:00Z"/>
  <w16cex:commentExtensible w16cex:durableId="3BD667D0" w16cex:dateUtc="2023-10-07T06:11:00Z"/>
  <w16cex:commentExtensible w16cex:durableId="648FA06B" w16cex:dateUtc="2023-10-07T04:50:00Z"/>
  <w16cex:commentExtensible w16cex:durableId="5E1FF6B4" w16cex:dateUtc="2023-10-07T04:47:00Z"/>
  <w16cex:commentExtensible w16cex:durableId="71A507E9" w16cex:dateUtc="2023-10-07T04:50:00Z"/>
  <w16cex:commentExtensible w16cex:durableId="1630F532" w16cex:dateUtc="2023-11-10T19:09:00Z"/>
  <w16cex:commentExtensible w16cex:durableId="625C5000" w16cex:dateUtc="2023-10-27T14:23:00Z"/>
  <w16cex:commentExtensible w16cex:durableId="280E63E9" w16cex:dateUtc="2023-10-07T05:48:00Z"/>
  <w16cex:commentExtensible w16cex:durableId="6F8AEA36" w16cex:dateUtc="2023-10-27T14:23:00Z"/>
  <w16cex:commentExtensible w16cex:durableId="7874D6F7" w16cex:dateUtc="2023-10-07T05:08:00Z"/>
  <w16cex:commentExtensible w16cex:durableId="43E2CFF0" w16cex:dateUtc="2023-10-07T05:23:00Z"/>
  <w16cex:commentExtensible w16cex:durableId="1047683F" w16cex:dateUtc="2023-10-07T04:31:00Z"/>
  <w16cex:commentExtensible w16cex:durableId="1B9E6167" w16cex:dateUtc="2023-11-10T20:19:00Z"/>
  <w16cex:commentExtensible w16cex:durableId="6C8432A3" w16cex:dateUtc="2023-10-27T15:28:00Z"/>
  <w16cex:commentExtensible w16cex:durableId="0F1A9341" w16cex:dateUtc="2023-10-07T06:06:00Z"/>
  <w16cex:commentExtensible w16cex:durableId="5C3E34CF" w16cex:dateUtc="2023-10-07T06:19:00Z"/>
  <w16cex:commentExtensible w16cex:durableId="58552A93" w16cex:dateUtc="2023-10-07T06:16:00Z"/>
  <w16cex:commentExtensible w16cex:durableId="298640D3" w16cex:dateUtc="2023-10-07T06:16:00Z"/>
  <w16cex:commentExtensible w16cex:durableId="7A838A8C" w16cex:dateUtc="2023-10-07T06:18:00Z"/>
  <w16cex:commentExtensible w16cex:durableId="1F122DCB" w16cex:dateUtc="2023-10-07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ED5783" w16cid:durableId="1D900630"/>
  <w16cid:commentId w16cid:paraId="74C1F7F0" w16cid:durableId="3BD667D0"/>
  <w16cid:commentId w16cid:paraId="060B5A12" w16cid:durableId="648FA06B"/>
  <w16cid:commentId w16cid:paraId="53E0EC90" w16cid:durableId="5E1FF6B4"/>
  <w16cid:commentId w16cid:paraId="65D9F09E" w16cid:durableId="71A507E9"/>
  <w16cid:commentId w16cid:paraId="206C8C9E" w16cid:durableId="1630F532"/>
  <w16cid:commentId w16cid:paraId="7EFE7AA9" w16cid:durableId="625C5000"/>
  <w16cid:commentId w16cid:paraId="0467F83E" w16cid:durableId="280E63E9"/>
  <w16cid:commentId w16cid:paraId="4A6FB3BA" w16cid:durableId="6F8AEA36"/>
  <w16cid:commentId w16cid:paraId="76D5197A" w16cid:durableId="7874D6F7"/>
  <w16cid:commentId w16cid:paraId="186606EB" w16cid:durableId="43E2CFF0"/>
  <w16cid:commentId w16cid:paraId="6EEFB3F0" w16cid:durableId="1047683F"/>
  <w16cid:commentId w16cid:paraId="34D1710A" w16cid:durableId="1B9E6167"/>
  <w16cid:commentId w16cid:paraId="7467B8A5" w16cid:durableId="6C8432A3"/>
  <w16cid:commentId w16cid:paraId="4AAC02C6" w16cid:durableId="0F1A9341"/>
  <w16cid:commentId w16cid:paraId="0ED6FA55" w16cid:durableId="5C3E34CF"/>
  <w16cid:commentId w16cid:paraId="751C667A" w16cid:durableId="58552A93"/>
  <w16cid:commentId w16cid:paraId="6C495270" w16cid:durableId="298640D3"/>
  <w16cid:commentId w16cid:paraId="4C8B4917" w16cid:durableId="7A838A8C"/>
  <w16cid:commentId w16cid:paraId="4631C123" w16cid:durableId="1F122D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89962" w14:textId="77777777" w:rsidR="00A81ED7" w:rsidRDefault="00A81ED7" w:rsidP="00ED61CB">
      <w:r>
        <w:separator/>
      </w:r>
    </w:p>
  </w:endnote>
  <w:endnote w:type="continuationSeparator" w:id="0">
    <w:p w14:paraId="71C0CB0B" w14:textId="77777777" w:rsidR="00A81ED7" w:rsidRDefault="00A81ED7" w:rsidP="00ED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AC044" w14:textId="77777777" w:rsidR="00A81ED7" w:rsidRDefault="00A81ED7" w:rsidP="00ED61CB">
      <w:r>
        <w:separator/>
      </w:r>
    </w:p>
  </w:footnote>
  <w:footnote w:type="continuationSeparator" w:id="0">
    <w:p w14:paraId="2004A8E0" w14:textId="77777777" w:rsidR="00A81ED7" w:rsidRDefault="00A81ED7" w:rsidP="00ED6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2CA2"/>
    <w:multiLevelType w:val="hybridMultilevel"/>
    <w:tmpl w:val="20D87856"/>
    <w:lvl w:ilvl="0" w:tplc="EC10CBA2">
      <w:start w:val="1"/>
      <w:numFmt w:val="decimal"/>
      <w:lvlText w:val="%1."/>
      <w:lvlJc w:val="left"/>
      <w:pPr>
        <w:ind w:left="1080" w:hanging="360"/>
      </w:pPr>
      <w:rPr>
        <w:rFonts w:ascii="Garamond" w:hAnsi="Garamond" w:cs="Calibri Light"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95830"/>
    <w:multiLevelType w:val="hybridMultilevel"/>
    <w:tmpl w:val="E19C98DC"/>
    <w:lvl w:ilvl="0" w:tplc="31C006D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800AE"/>
    <w:multiLevelType w:val="hybridMultilevel"/>
    <w:tmpl w:val="9114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5D42"/>
    <w:multiLevelType w:val="hybridMultilevel"/>
    <w:tmpl w:val="8A56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4EA5"/>
    <w:multiLevelType w:val="hybridMultilevel"/>
    <w:tmpl w:val="E928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043075B"/>
    <w:multiLevelType w:val="hybridMultilevel"/>
    <w:tmpl w:val="9F089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973D6"/>
    <w:multiLevelType w:val="hybridMultilevel"/>
    <w:tmpl w:val="337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1996"/>
    <w:multiLevelType w:val="hybridMultilevel"/>
    <w:tmpl w:val="8D1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499352">
    <w:abstractNumId w:val="7"/>
  </w:num>
  <w:num w:numId="2" w16cid:durableId="1424257935">
    <w:abstractNumId w:val="3"/>
  </w:num>
  <w:num w:numId="3" w16cid:durableId="400712347">
    <w:abstractNumId w:val="0"/>
  </w:num>
  <w:num w:numId="4" w16cid:durableId="1276868607">
    <w:abstractNumId w:val="1"/>
  </w:num>
  <w:num w:numId="5" w16cid:durableId="1754937416">
    <w:abstractNumId w:val="8"/>
  </w:num>
  <w:num w:numId="6" w16cid:durableId="996761519">
    <w:abstractNumId w:val="2"/>
  </w:num>
  <w:num w:numId="7" w16cid:durableId="1237978454">
    <w:abstractNumId w:val="5"/>
  </w:num>
  <w:num w:numId="8" w16cid:durableId="981346993">
    <w:abstractNumId w:val="6"/>
  </w:num>
  <w:num w:numId="9" w16cid:durableId="985936787">
    <w:abstractNumId w:val="4"/>
  </w:num>
  <w:num w:numId="10" w16cid:durableId="1506826652">
    <w:abstractNumId w:val="9"/>
  </w:num>
  <w:num w:numId="11" w16cid:durableId="13569270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khande, Anagha">
    <w15:presenceInfo w15:providerId="AD" w15:userId="S::alokhand@ad.brown.edu::20c78cfc-29d9-46a3-b657-6bfaa53b664a"/>
  </w15:person>
  <w15:person w15:author="Monique Gainey">
    <w15:presenceInfo w15:providerId="Windows Live" w15:userId="08948272573a69f8"/>
  </w15:person>
  <w15:person w15:author="Jonah Popp">
    <w15:presenceInfo w15:providerId="AD" w15:userId="S::Jonah.Popp@cascades.online::e13ee685-9e00-433a-a52d-a70106b39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19F8"/>
    <w:rsid w:val="00002493"/>
    <w:rsid w:val="0000507D"/>
    <w:rsid w:val="0001511D"/>
    <w:rsid w:val="00023A84"/>
    <w:rsid w:val="00025C26"/>
    <w:rsid w:val="00036C3C"/>
    <w:rsid w:val="0004381C"/>
    <w:rsid w:val="00052F68"/>
    <w:rsid w:val="000565DF"/>
    <w:rsid w:val="00065F08"/>
    <w:rsid w:val="00066735"/>
    <w:rsid w:val="000670AA"/>
    <w:rsid w:val="00071401"/>
    <w:rsid w:val="000736CA"/>
    <w:rsid w:val="00084FD9"/>
    <w:rsid w:val="000A76CB"/>
    <w:rsid w:val="000E1179"/>
    <w:rsid w:val="000E3069"/>
    <w:rsid w:val="000E7DC2"/>
    <w:rsid w:val="00107AD6"/>
    <w:rsid w:val="00114196"/>
    <w:rsid w:val="001156F5"/>
    <w:rsid w:val="0014139D"/>
    <w:rsid w:val="00141DB8"/>
    <w:rsid w:val="00144572"/>
    <w:rsid w:val="001445E6"/>
    <w:rsid w:val="00154EB9"/>
    <w:rsid w:val="00156596"/>
    <w:rsid w:val="00161C0B"/>
    <w:rsid w:val="00176B1C"/>
    <w:rsid w:val="00192655"/>
    <w:rsid w:val="0019445A"/>
    <w:rsid w:val="001A4F6E"/>
    <w:rsid w:val="001A6F73"/>
    <w:rsid w:val="001B7343"/>
    <w:rsid w:val="002065BF"/>
    <w:rsid w:val="002179B1"/>
    <w:rsid w:val="002406D9"/>
    <w:rsid w:val="0024138E"/>
    <w:rsid w:val="002439B5"/>
    <w:rsid w:val="0024509A"/>
    <w:rsid w:val="0027010B"/>
    <w:rsid w:val="00277CA8"/>
    <w:rsid w:val="00294D31"/>
    <w:rsid w:val="002A6A8F"/>
    <w:rsid w:val="002B14B3"/>
    <w:rsid w:val="002D221A"/>
    <w:rsid w:val="002E6597"/>
    <w:rsid w:val="0030043D"/>
    <w:rsid w:val="00304F73"/>
    <w:rsid w:val="00306839"/>
    <w:rsid w:val="003116A5"/>
    <w:rsid w:val="0031195B"/>
    <w:rsid w:val="003200CC"/>
    <w:rsid w:val="00324FE1"/>
    <w:rsid w:val="00334398"/>
    <w:rsid w:val="0033648B"/>
    <w:rsid w:val="00340C9C"/>
    <w:rsid w:val="00347F8B"/>
    <w:rsid w:val="00353DC4"/>
    <w:rsid w:val="00360520"/>
    <w:rsid w:val="0038610E"/>
    <w:rsid w:val="00394FA0"/>
    <w:rsid w:val="00396605"/>
    <w:rsid w:val="003A3414"/>
    <w:rsid w:val="003C361E"/>
    <w:rsid w:val="003D6237"/>
    <w:rsid w:val="003D7F24"/>
    <w:rsid w:val="003E69F0"/>
    <w:rsid w:val="003F408B"/>
    <w:rsid w:val="0042354A"/>
    <w:rsid w:val="00431A73"/>
    <w:rsid w:val="00447CA7"/>
    <w:rsid w:val="00453580"/>
    <w:rsid w:val="004642C8"/>
    <w:rsid w:val="00475ED9"/>
    <w:rsid w:val="004A523F"/>
    <w:rsid w:val="004B491F"/>
    <w:rsid w:val="004B6C1D"/>
    <w:rsid w:val="004B7778"/>
    <w:rsid w:val="004C03F8"/>
    <w:rsid w:val="004F1D3E"/>
    <w:rsid w:val="00504B58"/>
    <w:rsid w:val="00515E2D"/>
    <w:rsid w:val="00567C9D"/>
    <w:rsid w:val="00583A5C"/>
    <w:rsid w:val="00586B58"/>
    <w:rsid w:val="005D4788"/>
    <w:rsid w:val="005E3D87"/>
    <w:rsid w:val="005F4CD5"/>
    <w:rsid w:val="00604B4D"/>
    <w:rsid w:val="00627573"/>
    <w:rsid w:val="00634902"/>
    <w:rsid w:val="00643134"/>
    <w:rsid w:val="00645632"/>
    <w:rsid w:val="00655227"/>
    <w:rsid w:val="006653B7"/>
    <w:rsid w:val="006938B0"/>
    <w:rsid w:val="00694CEC"/>
    <w:rsid w:val="006A699A"/>
    <w:rsid w:val="006B4809"/>
    <w:rsid w:val="006C3C59"/>
    <w:rsid w:val="006C7ACE"/>
    <w:rsid w:val="006D685A"/>
    <w:rsid w:val="006E0874"/>
    <w:rsid w:val="006E6A23"/>
    <w:rsid w:val="006F0974"/>
    <w:rsid w:val="006F4A21"/>
    <w:rsid w:val="0070022B"/>
    <w:rsid w:val="00710148"/>
    <w:rsid w:val="007150BE"/>
    <w:rsid w:val="00735426"/>
    <w:rsid w:val="00746970"/>
    <w:rsid w:val="0075356E"/>
    <w:rsid w:val="00753D13"/>
    <w:rsid w:val="0075558C"/>
    <w:rsid w:val="007629DA"/>
    <w:rsid w:val="0077001A"/>
    <w:rsid w:val="00775E4A"/>
    <w:rsid w:val="00785FB8"/>
    <w:rsid w:val="007A39A1"/>
    <w:rsid w:val="007A46A2"/>
    <w:rsid w:val="007C0636"/>
    <w:rsid w:val="007C1317"/>
    <w:rsid w:val="007D1D35"/>
    <w:rsid w:val="007D67F7"/>
    <w:rsid w:val="007E6399"/>
    <w:rsid w:val="007E735D"/>
    <w:rsid w:val="00815A44"/>
    <w:rsid w:val="0083130B"/>
    <w:rsid w:val="0084354C"/>
    <w:rsid w:val="0084416D"/>
    <w:rsid w:val="0085770E"/>
    <w:rsid w:val="008729FE"/>
    <w:rsid w:val="00882AE5"/>
    <w:rsid w:val="00891F9E"/>
    <w:rsid w:val="00895917"/>
    <w:rsid w:val="008A512A"/>
    <w:rsid w:val="008D0372"/>
    <w:rsid w:val="008D349D"/>
    <w:rsid w:val="00910027"/>
    <w:rsid w:val="009158C9"/>
    <w:rsid w:val="00915B3B"/>
    <w:rsid w:val="00924DD1"/>
    <w:rsid w:val="0093465D"/>
    <w:rsid w:val="00936523"/>
    <w:rsid w:val="009503BF"/>
    <w:rsid w:val="00951FD9"/>
    <w:rsid w:val="00952C58"/>
    <w:rsid w:val="00960309"/>
    <w:rsid w:val="00963261"/>
    <w:rsid w:val="00986215"/>
    <w:rsid w:val="009B6FDC"/>
    <w:rsid w:val="009D7C31"/>
    <w:rsid w:val="00A0044D"/>
    <w:rsid w:val="00A22D5E"/>
    <w:rsid w:val="00A37F15"/>
    <w:rsid w:val="00A51B1B"/>
    <w:rsid w:val="00A56D9F"/>
    <w:rsid w:val="00A72C0A"/>
    <w:rsid w:val="00A75920"/>
    <w:rsid w:val="00A81ED7"/>
    <w:rsid w:val="00A8432D"/>
    <w:rsid w:val="00A86940"/>
    <w:rsid w:val="00AA3CBB"/>
    <w:rsid w:val="00AA761D"/>
    <w:rsid w:val="00AB21FF"/>
    <w:rsid w:val="00AB4F51"/>
    <w:rsid w:val="00AB70F9"/>
    <w:rsid w:val="00AD457A"/>
    <w:rsid w:val="00AF4EF4"/>
    <w:rsid w:val="00B01390"/>
    <w:rsid w:val="00B12EFF"/>
    <w:rsid w:val="00B20011"/>
    <w:rsid w:val="00B2354F"/>
    <w:rsid w:val="00B23DC2"/>
    <w:rsid w:val="00B24474"/>
    <w:rsid w:val="00B24D43"/>
    <w:rsid w:val="00B26E39"/>
    <w:rsid w:val="00B33D5D"/>
    <w:rsid w:val="00B467D5"/>
    <w:rsid w:val="00B50A60"/>
    <w:rsid w:val="00B613AD"/>
    <w:rsid w:val="00B85DB4"/>
    <w:rsid w:val="00B87567"/>
    <w:rsid w:val="00B96F6D"/>
    <w:rsid w:val="00BD6AD9"/>
    <w:rsid w:val="00BE1131"/>
    <w:rsid w:val="00BE22E6"/>
    <w:rsid w:val="00C05A80"/>
    <w:rsid w:val="00C109E2"/>
    <w:rsid w:val="00C1754D"/>
    <w:rsid w:val="00C22751"/>
    <w:rsid w:val="00C43B43"/>
    <w:rsid w:val="00C613C2"/>
    <w:rsid w:val="00C67E28"/>
    <w:rsid w:val="00C71C03"/>
    <w:rsid w:val="00CA39A2"/>
    <w:rsid w:val="00CA6649"/>
    <w:rsid w:val="00CB1CB9"/>
    <w:rsid w:val="00CC571D"/>
    <w:rsid w:val="00CC7194"/>
    <w:rsid w:val="00CD62BF"/>
    <w:rsid w:val="00CE1ED4"/>
    <w:rsid w:val="00CE28F3"/>
    <w:rsid w:val="00CF0557"/>
    <w:rsid w:val="00CF2CC8"/>
    <w:rsid w:val="00CF52C9"/>
    <w:rsid w:val="00D1569E"/>
    <w:rsid w:val="00D16259"/>
    <w:rsid w:val="00D217AD"/>
    <w:rsid w:val="00D255EE"/>
    <w:rsid w:val="00D477F6"/>
    <w:rsid w:val="00DB0EC4"/>
    <w:rsid w:val="00DB641E"/>
    <w:rsid w:val="00DD5450"/>
    <w:rsid w:val="00DF08D9"/>
    <w:rsid w:val="00E047AE"/>
    <w:rsid w:val="00E06755"/>
    <w:rsid w:val="00E20B7C"/>
    <w:rsid w:val="00E23CD5"/>
    <w:rsid w:val="00E328B4"/>
    <w:rsid w:val="00E41F5E"/>
    <w:rsid w:val="00E46CF8"/>
    <w:rsid w:val="00E47468"/>
    <w:rsid w:val="00E53AA9"/>
    <w:rsid w:val="00E62B95"/>
    <w:rsid w:val="00E71D77"/>
    <w:rsid w:val="00E776F0"/>
    <w:rsid w:val="00E912E5"/>
    <w:rsid w:val="00E94442"/>
    <w:rsid w:val="00E97FEA"/>
    <w:rsid w:val="00EA2563"/>
    <w:rsid w:val="00EA6BEA"/>
    <w:rsid w:val="00ED3943"/>
    <w:rsid w:val="00ED50E0"/>
    <w:rsid w:val="00ED61CB"/>
    <w:rsid w:val="00EE3D70"/>
    <w:rsid w:val="00F07032"/>
    <w:rsid w:val="00F10F2D"/>
    <w:rsid w:val="00F1259C"/>
    <w:rsid w:val="00F16445"/>
    <w:rsid w:val="00F260AE"/>
    <w:rsid w:val="00F26F1A"/>
    <w:rsid w:val="00F53606"/>
    <w:rsid w:val="00F60CFE"/>
    <w:rsid w:val="00F75742"/>
    <w:rsid w:val="00FA303E"/>
    <w:rsid w:val="00FA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4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unhideWhenUsed/>
    <w:rsid w:val="0075356E"/>
    <w:rPr>
      <w:sz w:val="20"/>
      <w:szCs w:val="20"/>
    </w:rPr>
  </w:style>
  <w:style w:type="character" w:customStyle="1" w:styleId="CommentTextChar">
    <w:name w:val="Comment Text Char"/>
    <w:basedOn w:val="DefaultParagraphFont"/>
    <w:link w:val="CommentText"/>
    <w:uiPriority w:val="99"/>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 w:val="left" w:pos="380"/>
      </w:tabs>
      <w:spacing w:after="240"/>
      <w:ind w:left="384" w:hanging="384"/>
    </w:pPr>
  </w:style>
  <w:style w:type="paragraph" w:styleId="Revision">
    <w:name w:val="Revision"/>
    <w:hidden/>
    <w:uiPriority w:val="99"/>
    <w:semiHidden/>
    <w:rsid w:val="00065F08"/>
    <w:rPr>
      <w:rFonts w:ascii="Times New Roman" w:eastAsia="Times New Roman" w:hAnsi="Times New Roman" w:cs="Times New Roman"/>
      <w:lang w:eastAsia="zh-TW"/>
    </w:rPr>
  </w:style>
  <w:style w:type="character" w:customStyle="1" w:styleId="bkciteavail">
    <w:name w:val="bk_cite_avail"/>
    <w:basedOn w:val="DefaultParagraphFont"/>
    <w:rsid w:val="007150BE"/>
  </w:style>
  <w:style w:type="character" w:styleId="LineNumber">
    <w:name w:val="line number"/>
    <w:basedOn w:val="DefaultParagraphFont"/>
    <w:uiPriority w:val="99"/>
    <w:semiHidden/>
    <w:unhideWhenUsed/>
    <w:rsid w:val="00304F73"/>
  </w:style>
  <w:style w:type="paragraph" w:styleId="NormalWeb">
    <w:name w:val="Normal (Web)"/>
    <w:basedOn w:val="Normal"/>
    <w:uiPriority w:val="99"/>
    <w:semiHidden/>
    <w:unhideWhenUsed/>
    <w:rsid w:val="00304F73"/>
    <w:pPr>
      <w:spacing w:before="100" w:beforeAutospacing="1" w:after="100" w:afterAutospacing="1"/>
    </w:pPr>
    <w:rPr>
      <w:lang w:eastAsia="en-US"/>
    </w:rPr>
  </w:style>
  <w:style w:type="character" w:styleId="UnresolvedMention">
    <w:name w:val="Unresolved Mention"/>
    <w:basedOn w:val="DefaultParagraphFont"/>
    <w:uiPriority w:val="99"/>
    <w:semiHidden/>
    <w:unhideWhenUsed/>
    <w:rsid w:val="00CA39A2"/>
    <w:rPr>
      <w:color w:val="605E5C"/>
      <w:shd w:val="clear" w:color="auto" w:fill="E1DFDD"/>
    </w:rPr>
  </w:style>
  <w:style w:type="paragraph" w:styleId="Header">
    <w:name w:val="header"/>
    <w:basedOn w:val="Normal"/>
    <w:link w:val="HeaderChar"/>
    <w:uiPriority w:val="99"/>
    <w:unhideWhenUsed/>
    <w:rsid w:val="00ED61CB"/>
    <w:pPr>
      <w:tabs>
        <w:tab w:val="center" w:pos="4680"/>
        <w:tab w:val="right" w:pos="9360"/>
      </w:tabs>
    </w:pPr>
  </w:style>
  <w:style w:type="character" w:customStyle="1" w:styleId="HeaderChar">
    <w:name w:val="Header Char"/>
    <w:basedOn w:val="DefaultParagraphFont"/>
    <w:link w:val="Header"/>
    <w:uiPriority w:val="99"/>
    <w:rsid w:val="00ED61CB"/>
    <w:rPr>
      <w:rFonts w:ascii="Times New Roman" w:eastAsia="Times New Roman" w:hAnsi="Times New Roman" w:cs="Times New Roman"/>
      <w:lang w:eastAsia="zh-TW"/>
    </w:rPr>
  </w:style>
  <w:style w:type="paragraph" w:styleId="Footer">
    <w:name w:val="footer"/>
    <w:basedOn w:val="Normal"/>
    <w:link w:val="FooterChar"/>
    <w:uiPriority w:val="99"/>
    <w:unhideWhenUsed/>
    <w:rsid w:val="00ED61CB"/>
    <w:pPr>
      <w:tabs>
        <w:tab w:val="center" w:pos="4680"/>
        <w:tab w:val="right" w:pos="9360"/>
      </w:tabs>
    </w:pPr>
  </w:style>
  <w:style w:type="character" w:customStyle="1" w:styleId="FooterChar">
    <w:name w:val="Footer Char"/>
    <w:basedOn w:val="DefaultParagraphFont"/>
    <w:link w:val="Footer"/>
    <w:uiPriority w:val="99"/>
    <w:rsid w:val="00ED61C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29419">
      <w:bodyDiv w:val="1"/>
      <w:marLeft w:val="0"/>
      <w:marRight w:val="0"/>
      <w:marTop w:val="0"/>
      <w:marBottom w:val="0"/>
      <w:divBdr>
        <w:top w:val="none" w:sz="0" w:space="0" w:color="auto"/>
        <w:left w:val="none" w:sz="0" w:space="0" w:color="auto"/>
        <w:bottom w:val="none" w:sz="0" w:space="0" w:color="auto"/>
        <w:right w:val="none" w:sz="0" w:space="0" w:color="auto"/>
      </w:divBdr>
    </w:div>
    <w:div w:id="419446564">
      <w:bodyDiv w:val="1"/>
      <w:marLeft w:val="0"/>
      <w:marRight w:val="0"/>
      <w:marTop w:val="0"/>
      <w:marBottom w:val="0"/>
      <w:divBdr>
        <w:top w:val="none" w:sz="0" w:space="0" w:color="auto"/>
        <w:left w:val="none" w:sz="0" w:space="0" w:color="auto"/>
        <w:bottom w:val="none" w:sz="0" w:space="0" w:color="auto"/>
        <w:right w:val="none" w:sz="0" w:space="0" w:color="auto"/>
      </w:divBdr>
    </w:div>
    <w:div w:id="619068902">
      <w:bodyDiv w:val="1"/>
      <w:marLeft w:val="0"/>
      <w:marRight w:val="0"/>
      <w:marTop w:val="0"/>
      <w:marBottom w:val="0"/>
      <w:divBdr>
        <w:top w:val="none" w:sz="0" w:space="0" w:color="auto"/>
        <w:left w:val="none" w:sz="0" w:space="0" w:color="auto"/>
        <w:bottom w:val="none" w:sz="0" w:space="0" w:color="auto"/>
        <w:right w:val="none" w:sz="0" w:space="0" w:color="auto"/>
      </w:divBdr>
      <w:divsChild>
        <w:div w:id="2033920004">
          <w:marLeft w:val="0"/>
          <w:marRight w:val="0"/>
          <w:marTop w:val="0"/>
          <w:marBottom w:val="0"/>
          <w:divBdr>
            <w:top w:val="none" w:sz="0" w:space="0" w:color="auto"/>
            <w:left w:val="none" w:sz="0" w:space="0" w:color="auto"/>
            <w:bottom w:val="none" w:sz="0" w:space="0" w:color="auto"/>
            <w:right w:val="none" w:sz="0" w:space="0" w:color="auto"/>
          </w:divBdr>
        </w:div>
      </w:divsChild>
    </w:div>
    <w:div w:id="1831024560">
      <w:bodyDiv w:val="1"/>
      <w:marLeft w:val="0"/>
      <w:marRight w:val="0"/>
      <w:marTop w:val="0"/>
      <w:marBottom w:val="0"/>
      <w:divBdr>
        <w:top w:val="none" w:sz="0" w:space="0" w:color="auto"/>
        <w:left w:val="none" w:sz="0" w:space="0" w:color="auto"/>
        <w:bottom w:val="none" w:sz="0" w:space="0" w:color="auto"/>
        <w:right w:val="none" w:sz="0" w:space="0" w:color="auto"/>
      </w:divBdr>
    </w:div>
    <w:div w:id="2061243349">
      <w:bodyDiv w:val="1"/>
      <w:marLeft w:val="0"/>
      <w:marRight w:val="0"/>
      <w:marTop w:val="0"/>
      <w:marBottom w:val="0"/>
      <w:divBdr>
        <w:top w:val="none" w:sz="0" w:space="0" w:color="auto"/>
        <w:left w:val="none" w:sz="0" w:space="0" w:color="auto"/>
        <w:bottom w:val="none" w:sz="0" w:space="0" w:color="auto"/>
        <w:right w:val="none" w:sz="0" w:space="0" w:color="auto"/>
      </w:divBdr>
      <w:divsChild>
        <w:div w:id="9904495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18835</Words>
  <Characters>107360</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40</cp:revision>
  <dcterms:created xsi:type="dcterms:W3CDTF">2025-05-16T17:50:00Z</dcterms:created>
  <dcterms:modified xsi:type="dcterms:W3CDTF">2025-05-20T02:09:00Z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id="YOLvfcRH"/&gt;&lt;style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